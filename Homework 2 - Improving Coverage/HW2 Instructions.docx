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D2CD" w14:textId="77777777" w:rsidR="00952EB3" w:rsidRDefault="00952EB3" w:rsidP="00952EB3">
      <w:pPr>
        <w:pStyle w:val="Heading1"/>
        <w:shd w:val="clear" w:color="auto" w:fill="FFFFFF"/>
        <w:spacing w:before="0" w:beforeAutospacing="0" w:after="0" w:afterAutospacing="0"/>
        <w:rPr>
          <w:rFonts w:ascii="Lato" w:hAnsi="Lato"/>
          <w:b w:val="0"/>
          <w:bCs w:val="0"/>
          <w:color w:val="2D3B45"/>
          <w:sz w:val="43"/>
          <w:szCs w:val="43"/>
        </w:rPr>
      </w:pPr>
      <w:r>
        <w:rPr>
          <w:rFonts w:ascii="Lato" w:hAnsi="Lato"/>
          <w:b w:val="0"/>
          <w:bCs w:val="0"/>
          <w:color w:val="2D3B45"/>
          <w:sz w:val="43"/>
          <w:szCs w:val="43"/>
        </w:rPr>
        <w:t>HW2: Improving Coverage </w:t>
      </w:r>
    </w:p>
    <w:p w14:paraId="0FE7DF9D" w14:textId="77777777" w:rsidR="00952EB3" w:rsidRDefault="00952EB3" w:rsidP="00952EB3">
      <w:pPr>
        <w:numPr>
          <w:ilvl w:val="0"/>
          <w:numId w:val="17"/>
        </w:numPr>
        <w:pBdr>
          <w:top w:val="single" w:sz="6" w:space="9" w:color="C7CDD1"/>
          <w:bottom w:val="single" w:sz="6" w:space="9" w:color="C7CDD1"/>
        </w:pBdr>
        <w:shd w:val="clear" w:color="auto" w:fill="FFFFFF"/>
        <w:spacing w:before="100" w:beforeAutospacing="1" w:after="100" w:afterAutospacing="1" w:line="240" w:lineRule="auto"/>
        <w:rPr>
          <w:rFonts w:ascii="Lato" w:hAnsi="Lato"/>
          <w:color w:val="2D3B45"/>
          <w:sz w:val="24"/>
          <w:szCs w:val="24"/>
        </w:rPr>
      </w:pPr>
      <w:r>
        <w:rPr>
          <w:rStyle w:val="title"/>
          <w:rFonts w:ascii="Lato" w:hAnsi="Lato"/>
          <w:b/>
          <w:bCs/>
          <w:color w:val="2D3B45"/>
        </w:rPr>
        <w:t>Due</w:t>
      </w:r>
      <w:r>
        <w:rPr>
          <w:rFonts w:ascii="Lato" w:hAnsi="Lato"/>
          <w:color w:val="2D3B45"/>
        </w:rPr>
        <w:t> </w:t>
      </w:r>
      <w:r>
        <w:rPr>
          <w:rStyle w:val="displaydate"/>
          <w:rFonts w:ascii="Lato" w:hAnsi="Lato"/>
          <w:color w:val="2D3B45"/>
        </w:rPr>
        <w:t>Jan 31</w:t>
      </w:r>
      <w:r>
        <w:rPr>
          <w:rStyle w:val="datetext"/>
          <w:rFonts w:ascii="Lato" w:hAnsi="Lato"/>
          <w:color w:val="2D3B45"/>
        </w:rPr>
        <w:t> by </w:t>
      </w:r>
      <w:r>
        <w:rPr>
          <w:rStyle w:val="displaytime"/>
          <w:rFonts w:ascii="Lato" w:hAnsi="Lato"/>
          <w:color w:val="2D3B45"/>
        </w:rPr>
        <w:t>11:59pm</w:t>
      </w:r>
    </w:p>
    <w:p w14:paraId="4D7A350B" w14:textId="77777777" w:rsidR="00952EB3" w:rsidRDefault="00952EB3" w:rsidP="00952EB3">
      <w:pPr>
        <w:pBdr>
          <w:top w:val="single" w:sz="6" w:space="9" w:color="C7CDD1"/>
          <w:bottom w:val="single" w:sz="6" w:space="9" w:color="C7CDD1"/>
        </w:pBdr>
        <w:shd w:val="clear" w:color="auto" w:fill="FFFFFF"/>
        <w:spacing w:after="0"/>
        <w:ind w:left="720"/>
        <w:rPr>
          <w:rFonts w:ascii="Lato" w:hAnsi="Lato"/>
          <w:color w:val="2D3B45"/>
        </w:rPr>
      </w:pPr>
      <w:r>
        <w:rPr>
          <w:rFonts w:ascii="Lato" w:hAnsi="Lato"/>
          <w:color w:val="2D3B45"/>
        </w:rPr>
        <w:t> </w:t>
      </w:r>
    </w:p>
    <w:p w14:paraId="6451CAE0" w14:textId="77777777" w:rsidR="00952EB3" w:rsidRDefault="00952EB3" w:rsidP="00952EB3">
      <w:pPr>
        <w:numPr>
          <w:ilvl w:val="0"/>
          <w:numId w:val="17"/>
        </w:numPr>
        <w:pBdr>
          <w:top w:val="single" w:sz="6" w:space="9" w:color="C7CDD1"/>
          <w:bottom w:val="single" w:sz="6" w:space="9" w:color="C7CDD1"/>
        </w:pBdr>
        <w:shd w:val="clear" w:color="auto" w:fill="FFFFFF"/>
        <w:spacing w:before="100" w:beforeAutospacing="1" w:after="100" w:afterAutospacing="1" w:line="240" w:lineRule="auto"/>
        <w:rPr>
          <w:rFonts w:ascii="Lato" w:hAnsi="Lato"/>
          <w:color w:val="2D3B45"/>
        </w:rPr>
      </w:pPr>
      <w:r>
        <w:rPr>
          <w:rStyle w:val="title"/>
          <w:rFonts w:ascii="Lato" w:hAnsi="Lato"/>
          <w:b/>
          <w:bCs/>
          <w:color w:val="2D3B45"/>
        </w:rPr>
        <w:t>Points</w:t>
      </w:r>
      <w:r>
        <w:rPr>
          <w:rFonts w:ascii="Lato" w:hAnsi="Lato"/>
          <w:color w:val="2D3B45"/>
        </w:rPr>
        <w:t> </w:t>
      </w:r>
      <w:r>
        <w:rPr>
          <w:rStyle w:val="value"/>
          <w:rFonts w:ascii="Lato" w:hAnsi="Lato"/>
          <w:color w:val="2D3B45"/>
        </w:rPr>
        <w:t>15</w:t>
      </w:r>
    </w:p>
    <w:p w14:paraId="30E0D216" w14:textId="77777777" w:rsidR="00952EB3" w:rsidRDefault="00952EB3" w:rsidP="00952EB3">
      <w:pPr>
        <w:pBdr>
          <w:top w:val="single" w:sz="6" w:space="9" w:color="C7CDD1"/>
          <w:bottom w:val="single" w:sz="6" w:space="9" w:color="C7CDD1"/>
        </w:pBdr>
        <w:shd w:val="clear" w:color="auto" w:fill="FFFFFF"/>
        <w:spacing w:after="0"/>
        <w:ind w:left="720"/>
        <w:rPr>
          <w:rFonts w:ascii="Lato" w:hAnsi="Lato"/>
          <w:color w:val="2D3B45"/>
        </w:rPr>
      </w:pPr>
      <w:r>
        <w:rPr>
          <w:rFonts w:ascii="Lato" w:hAnsi="Lato"/>
          <w:color w:val="2D3B45"/>
        </w:rPr>
        <w:t> </w:t>
      </w:r>
    </w:p>
    <w:p w14:paraId="3BE8603F" w14:textId="77777777" w:rsidR="00952EB3" w:rsidRDefault="00952EB3" w:rsidP="00952EB3">
      <w:pPr>
        <w:numPr>
          <w:ilvl w:val="0"/>
          <w:numId w:val="17"/>
        </w:numPr>
        <w:pBdr>
          <w:top w:val="single" w:sz="6" w:space="9" w:color="C7CDD1"/>
          <w:bottom w:val="single" w:sz="6" w:space="9" w:color="C7CDD1"/>
        </w:pBdr>
        <w:shd w:val="clear" w:color="auto" w:fill="FFFFFF"/>
        <w:spacing w:before="100" w:beforeAutospacing="1" w:after="100" w:afterAutospacing="1" w:line="240" w:lineRule="auto"/>
        <w:rPr>
          <w:rFonts w:ascii="Lato" w:hAnsi="Lato"/>
          <w:color w:val="2D3B45"/>
        </w:rPr>
      </w:pPr>
      <w:r>
        <w:rPr>
          <w:rStyle w:val="title"/>
          <w:rFonts w:ascii="Lato" w:hAnsi="Lato"/>
          <w:b/>
          <w:bCs/>
          <w:color w:val="2D3B45"/>
        </w:rPr>
        <w:t>Submitting</w:t>
      </w:r>
      <w:r>
        <w:rPr>
          <w:rFonts w:ascii="Lato" w:hAnsi="Lato"/>
          <w:color w:val="2D3B45"/>
        </w:rPr>
        <w:t> </w:t>
      </w:r>
      <w:r>
        <w:rPr>
          <w:rStyle w:val="value"/>
          <w:rFonts w:ascii="Lato" w:hAnsi="Lato"/>
          <w:color w:val="2D3B45"/>
        </w:rPr>
        <w:t>on paper</w:t>
      </w:r>
    </w:p>
    <w:p w14:paraId="5CC12AF3" w14:textId="1009A6C7" w:rsidR="00952EB3" w:rsidRDefault="00952EB3" w:rsidP="00952EB3">
      <w:pPr>
        <w:shd w:val="clear" w:color="auto" w:fill="FFFFFF"/>
        <w:spacing w:after="0"/>
        <w:rPr>
          <w:rFonts w:ascii="Lato" w:hAnsi="Lato"/>
          <w:color w:val="2D3B45"/>
        </w:rPr>
      </w:pPr>
      <w:r>
        <w:rPr>
          <w:rFonts w:ascii="Lato" w:hAnsi="Lato"/>
          <w:noProof/>
          <w:color w:val="2D3B45"/>
        </w:rPr>
        <mc:AlternateContent>
          <mc:Choice Requires="wps">
            <w:drawing>
              <wp:inline distT="0" distB="0" distL="0" distR="0" wp14:anchorId="1F1E1A66" wp14:editId="236C6273">
                <wp:extent cx="716280" cy="707390"/>
                <wp:effectExtent l="0" t="0" r="0" b="0"/>
                <wp:docPr id="11" name="Rectangle 11" descr="Assignme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 cy="70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DB9AD" id="Rectangle 11" o:spid="_x0000_s1026" alt="Assignment Icon" style="width:56.4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" filled="f" stroked="f">
                <o:lock v:ext="edit" aspectratio="t"/>
                <w10:anchorlock/>
              </v:rect>
            </w:pict>
          </mc:Fallback>
        </mc:AlternateContent>
      </w:r>
    </w:p>
    <w:p w14:paraId="799992DA" w14:textId="77777777" w:rsidR="00952EB3" w:rsidRDefault="00952EB3" w:rsidP="00952EB3">
      <w:pPr>
        <w:pStyle w:val="Heading2"/>
        <w:pBdr>
          <w:bottom w:val="single" w:sz="12" w:space="0" w:color="DC4405"/>
        </w:pBdr>
        <w:shd w:val="clear" w:color="auto" w:fill="FFFFFF"/>
        <w:spacing w:before="0" w:beforeAutospacing="0" w:after="180" w:afterAutospacing="0"/>
        <w:ind w:right="1275"/>
        <w:rPr>
          <w:rFonts w:ascii="Lato" w:hAnsi="Lato"/>
          <w:b w:val="0"/>
          <w:bCs w:val="0"/>
          <w:color w:val="2D3B45"/>
        </w:rPr>
      </w:pPr>
      <w:r>
        <w:rPr>
          <w:rFonts w:ascii="Lato" w:hAnsi="Lato"/>
          <w:b w:val="0"/>
          <w:bCs w:val="0"/>
          <w:color w:val="2D3B45"/>
        </w:rPr>
        <w:t>Introduction</w:t>
      </w:r>
    </w:p>
    <w:p w14:paraId="13A3A897"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Last week, you applied black box testing techniques. This meant that you had no access to the source and had to write your tests based solely on the specification. This week, you will apply white box testing techniques. Therefore, I am providing you with the code you will be testing. Also, since white box testing doesn't care about the specification, the function under test is purely contrived and serves no purpose! Well, that isn't entirely true, the purpose is to give you an opportunity to flex your coverage muscles, but it doesn't </w:t>
      </w:r>
      <w:r>
        <w:rPr>
          <w:rStyle w:val="Emphasis"/>
          <w:rFonts w:ascii="Lato" w:hAnsi="Lato"/>
          <w:color w:val="2D3B45"/>
        </w:rPr>
        <w:t>do</w:t>
      </w:r>
      <w:r>
        <w:rPr>
          <w:rFonts w:ascii="Lato" w:hAnsi="Lato"/>
          <w:color w:val="2D3B45"/>
        </w:rPr>
        <w:t> anything.</w:t>
      </w:r>
    </w:p>
    <w:p w14:paraId="088751D8" w14:textId="77777777" w:rsidR="00952EB3" w:rsidRDefault="00952EB3" w:rsidP="00952EB3">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Course Learning Outcome(s):</w:t>
      </w:r>
    </w:p>
    <w:p w14:paraId="4A5B8CA8" w14:textId="77777777" w:rsidR="00952EB3" w:rsidRDefault="00952EB3" w:rsidP="00952EB3">
      <w:pPr>
        <w:numPr>
          <w:ilvl w:val="0"/>
          <w:numId w:val="18"/>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Apply</w:t>
      </w:r>
      <w:r>
        <w:rPr>
          <w:rFonts w:ascii="Lato" w:hAnsi="Lato"/>
          <w:color w:val="2D3B45"/>
        </w:rPr>
        <w:t> testing techniques, including black-box and white-box techniques, automatic testing activities, and regression testing (CLO 4)</w:t>
      </w:r>
    </w:p>
    <w:p w14:paraId="352FE3EC" w14:textId="77777777" w:rsidR="00952EB3" w:rsidRDefault="00952EB3" w:rsidP="00952EB3">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Module Learning Outcome(s):</w:t>
      </w:r>
    </w:p>
    <w:p w14:paraId="094794E0" w14:textId="77777777" w:rsidR="00952EB3" w:rsidRDefault="00952EB3" w:rsidP="00952EB3">
      <w:pPr>
        <w:numPr>
          <w:ilvl w:val="0"/>
          <w:numId w:val="19"/>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Apply</w:t>
      </w:r>
      <w:r>
        <w:rPr>
          <w:rFonts w:ascii="Lato" w:hAnsi="Lato"/>
          <w:color w:val="2D3B45"/>
        </w:rPr>
        <w:t> white box testing techniques</w:t>
      </w:r>
    </w:p>
    <w:p w14:paraId="1A271B70" w14:textId="77777777" w:rsidR="00952EB3" w:rsidRDefault="00952EB3" w:rsidP="00952EB3">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Description</w:t>
      </w:r>
    </w:p>
    <w:p w14:paraId="695444CB"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For this assignment you will have to achieve 100% Branch and Condition Coverage. For this assignment, this means that for each conditional statement, you need to have a test case for each combination of conditions. </w:t>
      </w:r>
      <w:proofErr w:type="gramStart"/>
      <w:r>
        <w:rPr>
          <w:rFonts w:ascii="Lato" w:hAnsi="Lato"/>
          <w:color w:val="2D3B45"/>
        </w:rPr>
        <w:t>So</w:t>
      </w:r>
      <w:proofErr w:type="gramEnd"/>
      <w:r>
        <w:rPr>
          <w:rFonts w:ascii="Lato" w:hAnsi="Lato"/>
          <w:color w:val="2D3B45"/>
        </w:rPr>
        <w:t xml:space="preserve"> if your conditional statement was </w:t>
      </w:r>
      <w:r>
        <w:rPr>
          <w:rStyle w:val="pln"/>
          <w:rFonts w:ascii="Consolas" w:hAnsi="Consolas" w:cs="Courier New"/>
          <w:color w:val="D01A19"/>
          <w:sz w:val="20"/>
          <w:szCs w:val="20"/>
          <w:bdr w:val="single" w:sz="6" w:space="0" w:color="C7CDD1" w:frame="1"/>
          <w:shd w:val="clear" w:color="auto" w:fill="EBEDEE"/>
        </w:rPr>
        <w:t>a </w:t>
      </w:r>
      <w:r>
        <w:rPr>
          <w:rStyle w:val="kwd"/>
          <w:rFonts w:ascii="Consolas" w:hAnsi="Consolas"/>
          <w:color w:val="D01A19"/>
          <w:bdr w:val="single" w:sz="6" w:space="0" w:color="C7CDD1" w:frame="1"/>
          <w:shd w:val="clear" w:color="auto" w:fill="EBEDEE"/>
        </w:rPr>
        <w:t>or</w:t>
      </w:r>
      <w:r>
        <w:rPr>
          <w:rStyle w:val="pln"/>
          <w:rFonts w:ascii="Consolas" w:hAnsi="Consolas" w:cs="Courier New"/>
          <w:color w:val="D01A19"/>
          <w:sz w:val="20"/>
          <w:szCs w:val="20"/>
          <w:bdr w:val="single" w:sz="6" w:space="0" w:color="C7CDD1" w:frame="1"/>
          <w:shd w:val="clear" w:color="auto" w:fill="EBEDEE"/>
        </w:rPr>
        <w:t> b</w:t>
      </w:r>
      <w:r>
        <w:rPr>
          <w:rFonts w:ascii="Lato" w:hAnsi="Lato"/>
          <w:color w:val="2D3B45"/>
        </w:rPr>
        <w:t> you would need to have a test case for each row of the following truth table:</w:t>
      </w:r>
    </w:p>
    <w:tbl>
      <w:tblPr>
        <w:tblW w:w="8764" w:type="dxa"/>
        <w:tblBorders>
          <w:top w:val="single" w:sz="6" w:space="0" w:color="C7CDD1"/>
          <w:left w:val="single" w:sz="6" w:space="0" w:color="C7CDD1"/>
          <w:bottom w:val="single" w:sz="6" w:space="0" w:color="C7CDD1"/>
          <w:right w:val="single" w:sz="6" w:space="0" w:color="C7CDD1"/>
        </w:tblBorders>
        <w:tblCellMar>
          <w:top w:w="15" w:type="dxa"/>
          <w:left w:w="15" w:type="dxa"/>
          <w:bottom w:w="15" w:type="dxa"/>
          <w:right w:w="15" w:type="dxa"/>
        </w:tblCellMar>
        <w:tblLook w:val="04A0" w:firstRow="1" w:lastRow="0" w:firstColumn="1" w:lastColumn="0" w:noHBand="0" w:noVBand="1"/>
      </w:tblPr>
      <w:tblGrid>
        <w:gridCol w:w="1837"/>
        <w:gridCol w:w="1837"/>
        <w:gridCol w:w="5090"/>
      </w:tblGrid>
      <w:tr w:rsidR="00952EB3" w14:paraId="3F3C0F9F" w14:textId="77777777" w:rsidTr="00952EB3">
        <w:trPr>
          <w:tblHeader/>
        </w:trPr>
        <w:tc>
          <w:tcPr>
            <w:tcW w:w="0" w:type="auto"/>
            <w:tcBorders>
              <w:top w:val="nil"/>
              <w:left w:val="single" w:sz="6" w:space="0" w:color="DDDDDD"/>
            </w:tcBorders>
            <w:shd w:val="clear" w:color="auto" w:fill="E4E9ED"/>
            <w:tcMar>
              <w:top w:w="120" w:type="dxa"/>
              <w:left w:w="120" w:type="dxa"/>
              <w:bottom w:w="120" w:type="dxa"/>
              <w:right w:w="120" w:type="dxa"/>
            </w:tcMar>
            <w:vAlign w:val="bottom"/>
            <w:hideMark/>
          </w:tcPr>
          <w:p w14:paraId="60E006EC" w14:textId="77777777" w:rsidR="00952EB3" w:rsidRDefault="00952EB3">
            <w:pPr>
              <w:spacing w:after="300" w:line="300" w:lineRule="atLeast"/>
              <w:rPr>
                <w:rFonts w:ascii="Times New Roman" w:hAnsi="Times New Roman"/>
                <w:b/>
                <w:bCs/>
              </w:rPr>
            </w:pPr>
            <w:r>
              <w:rPr>
                <w:rStyle w:val="pln"/>
                <w:rFonts w:ascii="Consolas" w:hAnsi="Consolas" w:cs="Courier New"/>
                <w:b/>
                <w:bCs/>
                <w:color w:val="D01A19"/>
                <w:sz w:val="20"/>
                <w:szCs w:val="20"/>
                <w:bdr w:val="single" w:sz="6" w:space="0" w:color="C7CDD1" w:frame="1"/>
                <w:shd w:val="clear" w:color="auto" w:fill="EBEDEE"/>
              </w:rPr>
              <w:t>a</w:t>
            </w:r>
          </w:p>
        </w:tc>
        <w:tc>
          <w:tcPr>
            <w:tcW w:w="0" w:type="auto"/>
            <w:tcBorders>
              <w:top w:val="nil"/>
              <w:left w:val="single" w:sz="6" w:space="0" w:color="DDDDDD"/>
            </w:tcBorders>
            <w:shd w:val="clear" w:color="auto" w:fill="E4E9ED"/>
            <w:tcMar>
              <w:top w:w="120" w:type="dxa"/>
              <w:left w:w="120" w:type="dxa"/>
              <w:bottom w:w="120" w:type="dxa"/>
              <w:right w:w="120" w:type="dxa"/>
            </w:tcMar>
            <w:vAlign w:val="bottom"/>
            <w:hideMark/>
          </w:tcPr>
          <w:p w14:paraId="0D766A26" w14:textId="77777777" w:rsidR="00952EB3" w:rsidRDefault="00952EB3">
            <w:pPr>
              <w:spacing w:after="300" w:line="300" w:lineRule="atLeast"/>
              <w:rPr>
                <w:b/>
                <w:bCs/>
              </w:rPr>
            </w:pPr>
            <w:r>
              <w:rPr>
                <w:rStyle w:val="pln"/>
                <w:rFonts w:ascii="Consolas" w:hAnsi="Consolas" w:cs="Courier New"/>
                <w:b/>
                <w:bCs/>
                <w:color w:val="D01A19"/>
                <w:sz w:val="20"/>
                <w:szCs w:val="20"/>
                <w:bdr w:val="single" w:sz="6" w:space="0" w:color="C7CDD1" w:frame="1"/>
                <w:shd w:val="clear" w:color="auto" w:fill="EBEDEE"/>
              </w:rPr>
              <w:t>b</w:t>
            </w:r>
          </w:p>
        </w:tc>
        <w:tc>
          <w:tcPr>
            <w:tcW w:w="0" w:type="auto"/>
            <w:tcBorders>
              <w:top w:val="nil"/>
              <w:left w:val="single" w:sz="6" w:space="0" w:color="DDDDDD"/>
            </w:tcBorders>
            <w:shd w:val="clear" w:color="auto" w:fill="E4E9ED"/>
            <w:tcMar>
              <w:top w:w="120" w:type="dxa"/>
              <w:left w:w="120" w:type="dxa"/>
              <w:bottom w:w="120" w:type="dxa"/>
              <w:right w:w="120" w:type="dxa"/>
            </w:tcMar>
            <w:vAlign w:val="bottom"/>
            <w:hideMark/>
          </w:tcPr>
          <w:p w14:paraId="12D2E230" w14:textId="77777777" w:rsidR="00952EB3" w:rsidRDefault="00952EB3">
            <w:pPr>
              <w:spacing w:after="300" w:line="300" w:lineRule="atLeast"/>
              <w:rPr>
                <w:b/>
                <w:bCs/>
              </w:rPr>
            </w:pPr>
            <w:r>
              <w:rPr>
                <w:b/>
                <w:bCs/>
              </w:rPr>
              <w:t>outcome</w:t>
            </w:r>
          </w:p>
        </w:tc>
      </w:tr>
      <w:tr w:rsidR="00952EB3" w14:paraId="6C3B2D05" w14:textId="77777777" w:rsidTr="00952EB3">
        <w:tc>
          <w:tcPr>
            <w:tcW w:w="0" w:type="auto"/>
            <w:tcBorders>
              <w:top w:val="nil"/>
              <w:left w:val="single" w:sz="6" w:space="0" w:color="DDDDDD"/>
            </w:tcBorders>
            <w:shd w:val="clear" w:color="auto" w:fill="F9F9F9"/>
            <w:tcMar>
              <w:top w:w="30" w:type="dxa"/>
              <w:left w:w="30" w:type="dxa"/>
              <w:bottom w:w="30" w:type="dxa"/>
              <w:right w:w="30" w:type="dxa"/>
            </w:tcMar>
            <w:hideMark/>
          </w:tcPr>
          <w:p w14:paraId="7E302BD6" w14:textId="77777777" w:rsidR="00952EB3" w:rsidRDefault="00952EB3">
            <w:pPr>
              <w:spacing w:after="300" w:line="300" w:lineRule="atLeast"/>
            </w:pPr>
            <w:r>
              <w:t>T</w:t>
            </w:r>
          </w:p>
        </w:tc>
        <w:tc>
          <w:tcPr>
            <w:tcW w:w="0" w:type="auto"/>
            <w:tcBorders>
              <w:top w:val="nil"/>
              <w:left w:val="single" w:sz="6" w:space="0" w:color="DDDDDD"/>
            </w:tcBorders>
            <w:shd w:val="clear" w:color="auto" w:fill="F9F9F9"/>
            <w:tcMar>
              <w:top w:w="30" w:type="dxa"/>
              <w:left w:w="30" w:type="dxa"/>
              <w:bottom w:w="30" w:type="dxa"/>
              <w:right w:w="30" w:type="dxa"/>
            </w:tcMar>
            <w:hideMark/>
          </w:tcPr>
          <w:p w14:paraId="190EB239" w14:textId="77777777" w:rsidR="00952EB3" w:rsidRDefault="00952EB3">
            <w:pPr>
              <w:spacing w:after="300" w:line="300" w:lineRule="atLeast"/>
            </w:pPr>
            <w:r>
              <w:t>T</w:t>
            </w:r>
          </w:p>
        </w:tc>
        <w:tc>
          <w:tcPr>
            <w:tcW w:w="0" w:type="auto"/>
            <w:tcBorders>
              <w:top w:val="nil"/>
              <w:left w:val="single" w:sz="6" w:space="0" w:color="DDDDDD"/>
            </w:tcBorders>
            <w:shd w:val="clear" w:color="auto" w:fill="F9F9F9"/>
            <w:tcMar>
              <w:top w:w="30" w:type="dxa"/>
              <w:left w:w="30" w:type="dxa"/>
              <w:bottom w:w="30" w:type="dxa"/>
              <w:right w:w="30" w:type="dxa"/>
            </w:tcMar>
            <w:hideMark/>
          </w:tcPr>
          <w:p w14:paraId="63D7E363" w14:textId="77777777" w:rsidR="00952EB3" w:rsidRDefault="00952EB3">
            <w:pPr>
              <w:spacing w:after="300" w:line="300" w:lineRule="atLeast"/>
            </w:pPr>
            <w:r>
              <w:t>T</w:t>
            </w:r>
          </w:p>
        </w:tc>
      </w:tr>
      <w:tr w:rsidR="00952EB3" w14:paraId="6E681C64" w14:textId="77777777" w:rsidTr="00952EB3">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353B13C6" w14:textId="77777777" w:rsidR="00952EB3" w:rsidRDefault="00952EB3">
            <w:pPr>
              <w:spacing w:after="300" w:line="300" w:lineRule="atLeast"/>
            </w:pPr>
            <w:r>
              <w:t>T</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36726F9E" w14:textId="77777777" w:rsidR="00952EB3" w:rsidRDefault="00952EB3">
            <w:pPr>
              <w:spacing w:after="300" w:line="300" w:lineRule="atLeast"/>
            </w:pPr>
            <w:r>
              <w:t>F</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5F30CE53" w14:textId="77777777" w:rsidR="00952EB3" w:rsidRDefault="00952EB3">
            <w:pPr>
              <w:spacing w:after="300" w:line="300" w:lineRule="atLeast"/>
            </w:pPr>
            <w:r>
              <w:t>T</w:t>
            </w:r>
          </w:p>
        </w:tc>
      </w:tr>
      <w:tr w:rsidR="00952EB3" w14:paraId="155A1123" w14:textId="77777777" w:rsidTr="00952EB3">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14:paraId="2B162B28" w14:textId="77777777" w:rsidR="00952EB3" w:rsidRDefault="00952EB3">
            <w:pPr>
              <w:spacing w:after="300" w:line="300" w:lineRule="atLeast"/>
            </w:pPr>
            <w:r>
              <w:t>F</w:t>
            </w: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14:paraId="0C8256B4" w14:textId="77777777" w:rsidR="00952EB3" w:rsidRDefault="00952EB3">
            <w:pPr>
              <w:spacing w:after="300" w:line="300" w:lineRule="atLeast"/>
            </w:pPr>
            <w:r>
              <w:t>T</w:t>
            </w: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14:paraId="7F450191" w14:textId="77777777" w:rsidR="00952EB3" w:rsidRDefault="00952EB3">
            <w:pPr>
              <w:spacing w:after="300" w:line="300" w:lineRule="atLeast"/>
            </w:pPr>
            <w:r>
              <w:t>T</w:t>
            </w:r>
          </w:p>
        </w:tc>
      </w:tr>
      <w:tr w:rsidR="00952EB3" w14:paraId="01DDED63" w14:textId="77777777" w:rsidTr="00952EB3">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3B503020" w14:textId="77777777" w:rsidR="00952EB3" w:rsidRDefault="00952EB3">
            <w:pPr>
              <w:spacing w:after="300" w:line="300" w:lineRule="atLeast"/>
            </w:pPr>
            <w:r>
              <w:t>F</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0E530F40" w14:textId="77777777" w:rsidR="00952EB3" w:rsidRDefault="00952EB3">
            <w:pPr>
              <w:spacing w:after="300" w:line="300" w:lineRule="atLeast"/>
            </w:pPr>
            <w:r>
              <w:t>F</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237CB2A3" w14:textId="77777777" w:rsidR="00952EB3" w:rsidRDefault="00952EB3">
            <w:pPr>
              <w:spacing w:after="300" w:line="300" w:lineRule="atLeast"/>
            </w:pPr>
            <w:r>
              <w:t>F</w:t>
            </w:r>
          </w:p>
        </w:tc>
      </w:tr>
    </w:tbl>
    <w:p w14:paraId="39E89E18"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If you recall what I said in the exploration, Branch and Condition coverage is usually not done due to the number of tests required. The reason we are doing it here, is we are only testing a single function, not an entire program. The function under test is defined below.</w:t>
      </w:r>
    </w:p>
    <w:p w14:paraId="2C05E23A"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Behold! </w:t>
      </w:r>
      <w:r>
        <w:rPr>
          <w:rStyle w:val="Emphasis"/>
          <w:rFonts w:ascii="Lato" w:hAnsi="Lato"/>
          <w:color w:val="2D3B45"/>
        </w:rPr>
        <w:t>The Source</w:t>
      </w:r>
      <w:r>
        <w:rPr>
          <w:rFonts w:ascii="Lato" w:hAnsi="Lato"/>
          <w:color w:val="2D3B45"/>
        </w:rPr>
        <w:t>!</w:t>
      </w:r>
    </w:p>
    <w:p w14:paraId="78C49DF0"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006200"/>
        </w:rPr>
        <w:t>def</w:t>
      </w:r>
      <w:r>
        <w:rPr>
          <w:rFonts w:ascii="Consolas" w:hAnsi="Consolas"/>
          <w:color w:val="2D3B45"/>
        </w:rPr>
        <w:t xml:space="preserve"> </w:t>
      </w:r>
      <w:proofErr w:type="spellStart"/>
      <w:r>
        <w:rPr>
          <w:rFonts w:ascii="Consolas" w:hAnsi="Consolas"/>
          <w:color w:val="0000FF"/>
        </w:rPr>
        <w:t>contrived_func</w:t>
      </w:r>
      <w:proofErr w:type="spellEnd"/>
      <w:r>
        <w:rPr>
          <w:rFonts w:ascii="Consolas" w:hAnsi="Consolas"/>
          <w:color w:val="2D3B45"/>
        </w:rPr>
        <w:t>(</w:t>
      </w:r>
      <w:proofErr w:type="spellStart"/>
      <w:r>
        <w:rPr>
          <w:rFonts w:ascii="Consolas" w:hAnsi="Consolas"/>
          <w:color w:val="2D3B45"/>
        </w:rPr>
        <w:t>val</w:t>
      </w:r>
      <w:proofErr w:type="spellEnd"/>
      <w:r>
        <w:rPr>
          <w:rFonts w:ascii="Consolas" w:hAnsi="Consolas"/>
          <w:color w:val="2D3B45"/>
        </w:rPr>
        <w:t>):</w:t>
      </w:r>
    </w:p>
    <w:p w14:paraId="29EBFC58"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r>
        <w:rPr>
          <w:rFonts w:ascii="Consolas" w:hAnsi="Consolas"/>
          <w:i/>
          <w:iCs/>
          <w:color w:val="2A5C5C"/>
        </w:rPr>
        <w:t># This function serves no logical purpose</w:t>
      </w:r>
    </w:p>
    <w:p w14:paraId="5D3C950F"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r>
        <w:rPr>
          <w:rFonts w:ascii="Consolas" w:hAnsi="Consolas"/>
          <w:i/>
          <w:iCs/>
          <w:color w:val="2A5C5C"/>
        </w:rPr>
        <w:t># DO NOT try to make sense of it!</w:t>
      </w:r>
    </w:p>
    <w:p w14:paraId="782F3929"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r>
        <w:rPr>
          <w:rFonts w:ascii="Consolas" w:hAnsi="Consolas"/>
          <w:i/>
          <w:iCs/>
          <w:color w:val="2A5C5C"/>
        </w:rPr>
        <w:t># Just make sure your tests cover everything requested</w:t>
      </w:r>
    </w:p>
    <w:p w14:paraId="46B0DC7F"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r>
        <w:rPr>
          <w:rFonts w:ascii="Consolas" w:hAnsi="Consolas"/>
          <w:i/>
          <w:iCs/>
          <w:color w:val="2A5C5C"/>
        </w:rPr>
        <w:t xml:space="preserve"># </w:t>
      </w:r>
      <w:proofErr w:type="spellStart"/>
      <w:proofErr w:type="gramStart"/>
      <w:r>
        <w:rPr>
          <w:rFonts w:ascii="Consolas" w:hAnsi="Consolas"/>
          <w:i/>
          <w:iCs/>
          <w:color w:val="2A5C5C"/>
        </w:rPr>
        <w:t>val</w:t>
      </w:r>
      <w:proofErr w:type="spellEnd"/>
      <w:proofErr w:type="gramEnd"/>
      <w:r>
        <w:rPr>
          <w:rFonts w:ascii="Consolas" w:hAnsi="Consolas"/>
          <w:i/>
          <w:iCs/>
          <w:color w:val="2A5C5C"/>
        </w:rPr>
        <w:t xml:space="preserve"> is a numerical value</w:t>
      </w:r>
    </w:p>
    <w:p w14:paraId="0A07BEB2"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r>
        <w:rPr>
          <w:rFonts w:ascii="Consolas" w:hAnsi="Consolas"/>
          <w:color w:val="006200"/>
        </w:rPr>
        <w:t>if</w:t>
      </w:r>
      <w:r>
        <w:rPr>
          <w:rFonts w:ascii="Consolas" w:hAnsi="Consolas"/>
          <w:color w:val="2D3B45"/>
        </w:rPr>
        <w:t xml:space="preserve"> </w:t>
      </w:r>
      <w:proofErr w:type="spellStart"/>
      <w:r>
        <w:rPr>
          <w:rFonts w:ascii="Consolas" w:hAnsi="Consolas"/>
          <w:color w:val="2D3B45"/>
        </w:rPr>
        <w:t>val</w:t>
      </w:r>
      <w:proofErr w:type="spellEnd"/>
      <w:r>
        <w:rPr>
          <w:rFonts w:ascii="Consolas" w:hAnsi="Consolas"/>
          <w:color w:val="2D3B45"/>
        </w:rPr>
        <w:t xml:space="preserve"> </w:t>
      </w:r>
      <w:r>
        <w:rPr>
          <w:rFonts w:ascii="Consolas" w:hAnsi="Consolas"/>
          <w:color w:val="545454"/>
        </w:rPr>
        <w:t>&lt;</w:t>
      </w:r>
      <w:r>
        <w:rPr>
          <w:rFonts w:ascii="Consolas" w:hAnsi="Consolas"/>
          <w:color w:val="2D3B45"/>
        </w:rPr>
        <w:t xml:space="preserve"> </w:t>
      </w:r>
      <w:r>
        <w:rPr>
          <w:rFonts w:ascii="Consolas" w:hAnsi="Consolas"/>
          <w:color w:val="666666"/>
        </w:rPr>
        <w:t>150</w:t>
      </w:r>
      <w:r>
        <w:rPr>
          <w:rFonts w:ascii="Consolas" w:hAnsi="Consolas"/>
          <w:color w:val="2D3B45"/>
        </w:rPr>
        <w:t xml:space="preserve"> </w:t>
      </w:r>
      <w:r>
        <w:rPr>
          <w:rFonts w:ascii="Consolas" w:hAnsi="Consolas"/>
          <w:color w:val="7E00CC"/>
        </w:rPr>
        <w:t>and</w:t>
      </w:r>
      <w:r>
        <w:rPr>
          <w:rFonts w:ascii="Consolas" w:hAnsi="Consolas"/>
          <w:color w:val="2D3B45"/>
        </w:rPr>
        <w:t xml:space="preserve"> </w:t>
      </w:r>
      <w:proofErr w:type="spellStart"/>
      <w:r>
        <w:rPr>
          <w:rFonts w:ascii="Consolas" w:hAnsi="Consolas"/>
          <w:color w:val="2D3B45"/>
        </w:rPr>
        <w:t>val</w:t>
      </w:r>
      <w:proofErr w:type="spellEnd"/>
      <w:r>
        <w:rPr>
          <w:rFonts w:ascii="Consolas" w:hAnsi="Consolas"/>
          <w:color w:val="2D3B45"/>
        </w:rPr>
        <w:t xml:space="preserve"> </w:t>
      </w:r>
      <w:r>
        <w:rPr>
          <w:rFonts w:ascii="Consolas" w:hAnsi="Consolas"/>
          <w:color w:val="545454"/>
        </w:rPr>
        <w:t>&gt;</w:t>
      </w:r>
      <w:r>
        <w:rPr>
          <w:rFonts w:ascii="Consolas" w:hAnsi="Consolas"/>
          <w:color w:val="2D3B45"/>
        </w:rPr>
        <w:t xml:space="preserve"> </w:t>
      </w:r>
      <w:r>
        <w:rPr>
          <w:rFonts w:ascii="Consolas" w:hAnsi="Consolas"/>
          <w:color w:val="666666"/>
        </w:rPr>
        <w:t>100</w:t>
      </w:r>
      <w:r>
        <w:rPr>
          <w:rFonts w:ascii="Consolas" w:hAnsi="Consolas"/>
          <w:color w:val="2D3B45"/>
        </w:rPr>
        <w:t>:</w:t>
      </w:r>
    </w:p>
    <w:p w14:paraId="662B5BDF"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r>
        <w:rPr>
          <w:rFonts w:ascii="Consolas" w:hAnsi="Consolas"/>
          <w:color w:val="006200"/>
        </w:rPr>
        <w:t>return</w:t>
      </w:r>
      <w:r>
        <w:rPr>
          <w:rFonts w:ascii="Consolas" w:hAnsi="Consolas"/>
          <w:color w:val="2D3B45"/>
        </w:rPr>
        <w:t xml:space="preserve"> </w:t>
      </w:r>
      <w:r>
        <w:rPr>
          <w:rFonts w:ascii="Consolas" w:hAnsi="Consolas"/>
          <w:color w:val="006200"/>
        </w:rPr>
        <w:t>True</w:t>
      </w:r>
    </w:p>
    <w:p w14:paraId="28707678"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proofErr w:type="spellStart"/>
      <w:r>
        <w:rPr>
          <w:rFonts w:ascii="Consolas" w:hAnsi="Consolas"/>
          <w:color w:val="006200"/>
        </w:rPr>
        <w:t>elif</w:t>
      </w:r>
      <w:proofErr w:type="spellEnd"/>
      <w:r>
        <w:rPr>
          <w:rFonts w:ascii="Consolas" w:hAnsi="Consolas"/>
          <w:color w:val="2D3B45"/>
        </w:rPr>
        <w:t xml:space="preserve"> </w:t>
      </w:r>
      <w:proofErr w:type="spellStart"/>
      <w:r>
        <w:rPr>
          <w:rFonts w:ascii="Consolas" w:hAnsi="Consolas"/>
          <w:color w:val="2D3B45"/>
        </w:rPr>
        <w:t>val</w:t>
      </w:r>
      <w:proofErr w:type="spellEnd"/>
      <w:r>
        <w:rPr>
          <w:rFonts w:ascii="Consolas" w:hAnsi="Consolas"/>
          <w:color w:val="2D3B45"/>
        </w:rPr>
        <w:t xml:space="preserve"> </w:t>
      </w:r>
      <w:r>
        <w:rPr>
          <w:rFonts w:ascii="Consolas" w:hAnsi="Consolas"/>
          <w:color w:val="545454"/>
        </w:rPr>
        <w:t>*</w:t>
      </w:r>
      <w:r>
        <w:rPr>
          <w:rFonts w:ascii="Consolas" w:hAnsi="Consolas"/>
          <w:color w:val="2D3B45"/>
        </w:rPr>
        <w:t xml:space="preserve"> </w:t>
      </w:r>
      <w:r>
        <w:rPr>
          <w:rFonts w:ascii="Consolas" w:hAnsi="Consolas"/>
          <w:color w:val="666666"/>
        </w:rPr>
        <w:t>5</w:t>
      </w:r>
      <w:r>
        <w:rPr>
          <w:rFonts w:ascii="Consolas" w:hAnsi="Consolas"/>
          <w:color w:val="2D3B45"/>
        </w:rPr>
        <w:t xml:space="preserve"> </w:t>
      </w:r>
      <w:r>
        <w:rPr>
          <w:rFonts w:ascii="Consolas" w:hAnsi="Consolas"/>
          <w:color w:val="545454"/>
        </w:rPr>
        <w:t>&lt;</w:t>
      </w:r>
      <w:r>
        <w:rPr>
          <w:rFonts w:ascii="Consolas" w:hAnsi="Consolas"/>
          <w:color w:val="2D3B45"/>
        </w:rPr>
        <w:t xml:space="preserve"> </w:t>
      </w:r>
      <w:r>
        <w:rPr>
          <w:rFonts w:ascii="Consolas" w:hAnsi="Consolas"/>
          <w:color w:val="666666"/>
        </w:rPr>
        <w:t>361</w:t>
      </w:r>
      <w:r>
        <w:rPr>
          <w:rFonts w:ascii="Consolas" w:hAnsi="Consolas"/>
          <w:color w:val="2D3B45"/>
        </w:rPr>
        <w:t xml:space="preserve"> </w:t>
      </w:r>
      <w:r>
        <w:rPr>
          <w:rFonts w:ascii="Consolas" w:hAnsi="Consolas"/>
          <w:color w:val="7E00CC"/>
        </w:rPr>
        <w:t>and</w:t>
      </w:r>
      <w:r>
        <w:rPr>
          <w:rFonts w:ascii="Consolas" w:hAnsi="Consolas"/>
          <w:color w:val="2D3B45"/>
        </w:rPr>
        <w:t xml:space="preserve"> </w:t>
      </w:r>
      <w:proofErr w:type="spellStart"/>
      <w:r>
        <w:rPr>
          <w:rFonts w:ascii="Consolas" w:hAnsi="Consolas"/>
          <w:color w:val="2D3B45"/>
        </w:rPr>
        <w:t>val</w:t>
      </w:r>
      <w:proofErr w:type="spellEnd"/>
      <w:r>
        <w:rPr>
          <w:rFonts w:ascii="Consolas" w:hAnsi="Consolas"/>
          <w:color w:val="2D3B45"/>
        </w:rPr>
        <w:t xml:space="preserve"> </w:t>
      </w:r>
      <w:r>
        <w:rPr>
          <w:rFonts w:ascii="Consolas" w:hAnsi="Consolas"/>
          <w:color w:val="545454"/>
        </w:rPr>
        <w:t>/</w:t>
      </w:r>
      <w:r>
        <w:rPr>
          <w:rFonts w:ascii="Consolas" w:hAnsi="Consolas"/>
          <w:color w:val="2D3B45"/>
        </w:rPr>
        <w:t xml:space="preserve"> </w:t>
      </w:r>
      <w:r>
        <w:rPr>
          <w:rFonts w:ascii="Consolas" w:hAnsi="Consolas"/>
          <w:color w:val="666666"/>
        </w:rPr>
        <w:t>2</w:t>
      </w:r>
      <w:r>
        <w:rPr>
          <w:rFonts w:ascii="Consolas" w:hAnsi="Consolas"/>
          <w:color w:val="2D3B45"/>
        </w:rPr>
        <w:t xml:space="preserve"> </w:t>
      </w:r>
      <w:r>
        <w:rPr>
          <w:rFonts w:ascii="Consolas" w:hAnsi="Consolas"/>
          <w:color w:val="545454"/>
        </w:rPr>
        <w:t>&lt;</w:t>
      </w:r>
      <w:r>
        <w:rPr>
          <w:rFonts w:ascii="Consolas" w:hAnsi="Consolas"/>
          <w:color w:val="2D3B45"/>
        </w:rPr>
        <w:t xml:space="preserve"> </w:t>
      </w:r>
      <w:r>
        <w:rPr>
          <w:rFonts w:ascii="Consolas" w:hAnsi="Consolas"/>
          <w:color w:val="666666"/>
        </w:rPr>
        <w:t>24</w:t>
      </w:r>
      <w:r>
        <w:rPr>
          <w:rFonts w:ascii="Consolas" w:hAnsi="Consolas"/>
          <w:color w:val="2D3B45"/>
        </w:rPr>
        <w:t>:</w:t>
      </w:r>
    </w:p>
    <w:p w14:paraId="7D7DA81D"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r>
        <w:rPr>
          <w:rFonts w:ascii="Consolas" w:hAnsi="Consolas"/>
          <w:color w:val="006200"/>
        </w:rPr>
        <w:t>if</w:t>
      </w:r>
      <w:r>
        <w:rPr>
          <w:rFonts w:ascii="Consolas" w:hAnsi="Consolas"/>
          <w:color w:val="2D3B45"/>
        </w:rPr>
        <w:t xml:space="preserve"> </w:t>
      </w:r>
      <w:proofErr w:type="spellStart"/>
      <w:r>
        <w:rPr>
          <w:rFonts w:ascii="Consolas" w:hAnsi="Consolas"/>
          <w:color w:val="2D3B45"/>
        </w:rPr>
        <w:t>val</w:t>
      </w:r>
      <w:proofErr w:type="spellEnd"/>
      <w:r>
        <w:rPr>
          <w:rFonts w:ascii="Consolas" w:hAnsi="Consolas"/>
          <w:color w:val="2D3B45"/>
        </w:rPr>
        <w:t xml:space="preserve"> </w:t>
      </w:r>
      <w:r>
        <w:rPr>
          <w:rFonts w:ascii="Consolas" w:hAnsi="Consolas"/>
          <w:color w:val="545454"/>
        </w:rPr>
        <w:t>==</w:t>
      </w:r>
      <w:r>
        <w:rPr>
          <w:rFonts w:ascii="Consolas" w:hAnsi="Consolas"/>
          <w:color w:val="2D3B45"/>
        </w:rPr>
        <w:t xml:space="preserve"> </w:t>
      </w:r>
      <w:r>
        <w:rPr>
          <w:rFonts w:ascii="Consolas" w:hAnsi="Consolas"/>
          <w:color w:val="666666"/>
        </w:rPr>
        <w:t>6</w:t>
      </w:r>
      <w:r>
        <w:rPr>
          <w:rFonts w:ascii="Consolas" w:hAnsi="Consolas"/>
          <w:color w:val="2D3B45"/>
        </w:rPr>
        <w:t>:</w:t>
      </w:r>
    </w:p>
    <w:p w14:paraId="58A76E86"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r>
        <w:rPr>
          <w:rFonts w:ascii="Consolas" w:hAnsi="Consolas"/>
          <w:color w:val="006200"/>
        </w:rPr>
        <w:t>return</w:t>
      </w:r>
      <w:r>
        <w:rPr>
          <w:rFonts w:ascii="Consolas" w:hAnsi="Consolas"/>
          <w:color w:val="2D3B45"/>
        </w:rPr>
        <w:t xml:space="preserve"> </w:t>
      </w:r>
      <w:r>
        <w:rPr>
          <w:rFonts w:ascii="Consolas" w:hAnsi="Consolas"/>
          <w:color w:val="006200"/>
        </w:rPr>
        <w:t>False</w:t>
      </w:r>
    </w:p>
    <w:p w14:paraId="2A47EC9D"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r>
        <w:rPr>
          <w:rFonts w:ascii="Consolas" w:hAnsi="Consolas"/>
          <w:color w:val="006200"/>
        </w:rPr>
        <w:t>else</w:t>
      </w:r>
      <w:r>
        <w:rPr>
          <w:rFonts w:ascii="Consolas" w:hAnsi="Consolas"/>
          <w:color w:val="2D3B45"/>
        </w:rPr>
        <w:t>:</w:t>
      </w:r>
    </w:p>
    <w:p w14:paraId="244D0606"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r>
        <w:rPr>
          <w:rFonts w:ascii="Consolas" w:hAnsi="Consolas"/>
          <w:color w:val="006200"/>
        </w:rPr>
        <w:t>return</w:t>
      </w:r>
      <w:r>
        <w:rPr>
          <w:rFonts w:ascii="Consolas" w:hAnsi="Consolas"/>
          <w:color w:val="2D3B45"/>
        </w:rPr>
        <w:t xml:space="preserve"> </w:t>
      </w:r>
      <w:r>
        <w:rPr>
          <w:rFonts w:ascii="Consolas" w:hAnsi="Consolas"/>
          <w:color w:val="006200"/>
        </w:rPr>
        <w:t>True</w:t>
      </w:r>
    </w:p>
    <w:p w14:paraId="39ECD67E"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proofErr w:type="spellStart"/>
      <w:r>
        <w:rPr>
          <w:rFonts w:ascii="Consolas" w:hAnsi="Consolas"/>
          <w:color w:val="006200"/>
        </w:rPr>
        <w:t>elif</w:t>
      </w:r>
      <w:proofErr w:type="spellEnd"/>
      <w:r>
        <w:rPr>
          <w:rFonts w:ascii="Consolas" w:hAnsi="Consolas"/>
          <w:color w:val="2D3B45"/>
        </w:rPr>
        <w:t xml:space="preserve"> (</w:t>
      </w:r>
      <w:proofErr w:type="spellStart"/>
      <w:r>
        <w:rPr>
          <w:rFonts w:ascii="Consolas" w:hAnsi="Consolas"/>
          <w:color w:val="2D3B45"/>
        </w:rPr>
        <w:t>val</w:t>
      </w:r>
      <w:proofErr w:type="spellEnd"/>
      <w:r>
        <w:rPr>
          <w:rFonts w:ascii="Consolas" w:hAnsi="Consolas"/>
          <w:color w:val="2D3B45"/>
        </w:rPr>
        <w:t xml:space="preserve"> </w:t>
      </w:r>
      <w:r>
        <w:rPr>
          <w:rFonts w:ascii="Consolas" w:hAnsi="Consolas"/>
          <w:color w:val="545454"/>
        </w:rPr>
        <w:t>&gt;</w:t>
      </w:r>
      <w:r>
        <w:rPr>
          <w:rFonts w:ascii="Consolas" w:hAnsi="Consolas"/>
          <w:color w:val="2D3B45"/>
        </w:rPr>
        <w:t xml:space="preserve"> </w:t>
      </w:r>
      <w:r>
        <w:rPr>
          <w:rFonts w:ascii="Consolas" w:hAnsi="Consolas"/>
          <w:color w:val="666666"/>
        </w:rPr>
        <w:t>75</w:t>
      </w:r>
      <w:r>
        <w:rPr>
          <w:rFonts w:ascii="Consolas" w:hAnsi="Consolas"/>
          <w:color w:val="2D3B45"/>
        </w:rPr>
        <w:t xml:space="preserve"> </w:t>
      </w:r>
      <w:r>
        <w:rPr>
          <w:rFonts w:ascii="Consolas" w:hAnsi="Consolas"/>
          <w:color w:val="7E00CC"/>
        </w:rPr>
        <w:t>or</w:t>
      </w:r>
      <w:r>
        <w:rPr>
          <w:rFonts w:ascii="Consolas" w:hAnsi="Consolas"/>
          <w:color w:val="2D3B45"/>
        </w:rPr>
        <w:t xml:space="preserve"> </w:t>
      </w:r>
      <w:proofErr w:type="spellStart"/>
      <w:r>
        <w:rPr>
          <w:rFonts w:ascii="Consolas" w:hAnsi="Consolas"/>
          <w:color w:val="2D3B45"/>
        </w:rPr>
        <w:t>val</w:t>
      </w:r>
      <w:proofErr w:type="spellEnd"/>
      <w:r>
        <w:rPr>
          <w:rFonts w:ascii="Consolas" w:hAnsi="Consolas"/>
          <w:color w:val="2D3B45"/>
        </w:rPr>
        <w:t xml:space="preserve"> </w:t>
      </w:r>
      <w:r>
        <w:rPr>
          <w:rFonts w:ascii="Consolas" w:hAnsi="Consolas"/>
          <w:color w:val="545454"/>
        </w:rPr>
        <w:t>/</w:t>
      </w:r>
      <w:r>
        <w:rPr>
          <w:rFonts w:ascii="Consolas" w:hAnsi="Consolas"/>
          <w:color w:val="2D3B45"/>
        </w:rPr>
        <w:t xml:space="preserve"> </w:t>
      </w:r>
      <w:r>
        <w:rPr>
          <w:rFonts w:ascii="Consolas" w:hAnsi="Consolas"/>
          <w:color w:val="666666"/>
        </w:rPr>
        <w:t>8</w:t>
      </w:r>
      <w:r>
        <w:rPr>
          <w:rFonts w:ascii="Consolas" w:hAnsi="Consolas"/>
          <w:color w:val="2D3B45"/>
        </w:rPr>
        <w:t xml:space="preserve"> </w:t>
      </w:r>
      <w:r>
        <w:rPr>
          <w:rFonts w:ascii="Consolas" w:hAnsi="Consolas"/>
          <w:color w:val="545454"/>
        </w:rPr>
        <w:t>&lt;</w:t>
      </w:r>
      <w:r>
        <w:rPr>
          <w:rFonts w:ascii="Consolas" w:hAnsi="Consolas"/>
          <w:color w:val="2D3B45"/>
        </w:rPr>
        <w:t xml:space="preserve"> </w:t>
      </w:r>
      <w:r>
        <w:rPr>
          <w:rFonts w:ascii="Consolas" w:hAnsi="Consolas"/>
          <w:color w:val="666666"/>
        </w:rPr>
        <w:t>10</w:t>
      </w:r>
      <w:r>
        <w:rPr>
          <w:rFonts w:ascii="Consolas" w:hAnsi="Consolas"/>
          <w:color w:val="2D3B45"/>
        </w:rPr>
        <w:t xml:space="preserve">) </w:t>
      </w:r>
      <w:r>
        <w:rPr>
          <w:rFonts w:ascii="Consolas" w:hAnsi="Consolas"/>
          <w:color w:val="7E00CC"/>
        </w:rPr>
        <w:t>and</w:t>
      </w:r>
      <w:r>
        <w:rPr>
          <w:rFonts w:ascii="Consolas" w:hAnsi="Consolas"/>
          <w:color w:val="2D3B45"/>
        </w:rPr>
        <w:t xml:space="preserve"> </w:t>
      </w:r>
      <w:proofErr w:type="spellStart"/>
      <w:r>
        <w:rPr>
          <w:rFonts w:ascii="Consolas" w:hAnsi="Consolas"/>
          <w:color w:val="2D3B45"/>
        </w:rPr>
        <w:t>val</w:t>
      </w:r>
      <w:proofErr w:type="spellEnd"/>
      <w:r>
        <w:rPr>
          <w:rFonts w:ascii="Consolas" w:hAnsi="Consolas"/>
          <w:color w:val="545454"/>
        </w:rPr>
        <w:t>**</w:t>
      </w:r>
      <w:proofErr w:type="spellStart"/>
      <w:r>
        <w:rPr>
          <w:rFonts w:ascii="Consolas" w:hAnsi="Consolas"/>
          <w:color w:val="2D3B45"/>
        </w:rPr>
        <w:t>val</w:t>
      </w:r>
      <w:proofErr w:type="spellEnd"/>
      <w:r>
        <w:rPr>
          <w:rFonts w:ascii="Consolas" w:hAnsi="Consolas"/>
          <w:color w:val="2D3B45"/>
        </w:rPr>
        <w:t xml:space="preserve"> </w:t>
      </w:r>
      <w:r>
        <w:rPr>
          <w:rFonts w:ascii="Consolas" w:hAnsi="Consolas"/>
          <w:color w:val="545454"/>
        </w:rPr>
        <w:t>%</w:t>
      </w:r>
      <w:r>
        <w:rPr>
          <w:rFonts w:ascii="Consolas" w:hAnsi="Consolas"/>
          <w:color w:val="2D3B45"/>
        </w:rPr>
        <w:t xml:space="preserve"> </w:t>
      </w:r>
      <w:r>
        <w:rPr>
          <w:rFonts w:ascii="Consolas" w:hAnsi="Consolas"/>
          <w:color w:val="666666"/>
        </w:rPr>
        <w:t>5</w:t>
      </w:r>
      <w:r>
        <w:rPr>
          <w:rFonts w:ascii="Consolas" w:hAnsi="Consolas"/>
          <w:color w:val="2D3B45"/>
        </w:rPr>
        <w:t xml:space="preserve"> </w:t>
      </w:r>
      <w:r>
        <w:rPr>
          <w:rFonts w:ascii="Consolas" w:hAnsi="Consolas"/>
          <w:color w:val="545454"/>
        </w:rPr>
        <w:t>==</w:t>
      </w:r>
      <w:r>
        <w:rPr>
          <w:rFonts w:ascii="Consolas" w:hAnsi="Consolas"/>
          <w:color w:val="2D3B45"/>
        </w:rPr>
        <w:t xml:space="preserve"> </w:t>
      </w:r>
      <w:r>
        <w:rPr>
          <w:rFonts w:ascii="Consolas" w:hAnsi="Consolas"/>
          <w:color w:val="666666"/>
        </w:rPr>
        <w:t>0</w:t>
      </w:r>
      <w:r>
        <w:rPr>
          <w:rFonts w:ascii="Consolas" w:hAnsi="Consolas"/>
          <w:color w:val="2D3B45"/>
        </w:rPr>
        <w:t>:</w:t>
      </w:r>
    </w:p>
    <w:p w14:paraId="4DED7019"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r>
        <w:rPr>
          <w:rFonts w:ascii="Consolas" w:hAnsi="Consolas"/>
          <w:color w:val="006200"/>
        </w:rPr>
        <w:t>return</w:t>
      </w:r>
      <w:r>
        <w:rPr>
          <w:rFonts w:ascii="Consolas" w:hAnsi="Consolas"/>
          <w:color w:val="2D3B45"/>
        </w:rPr>
        <w:t xml:space="preserve"> </w:t>
      </w:r>
      <w:r>
        <w:rPr>
          <w:rFonts w:ascii="Consolas" w:hAnsi="Consolas"/>
          <w:color w:val="006200"/>
        </w:rPr>
        <w:t>True</w:t>
      </w:r>
    </w:p>
    <w:p w14:paraId="28F23E22"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lastRenderedPageBreak/>
        <w:t xml:space="preserve">    </w:t>
      </w:r>
      <w:r>
        <w:rPr>
          <w:rFonts w:ascii="Consolas" w:hAnsi="Consolas"/>
          <w:color w:val="006200"/>
        </w:rPr>
        <w:t>else</w:t>
      </w:r>
      <w:r>
        <w:rPr>
          <w:rFonts w:ascii="Consolas" w:hAnsi="Consolas"/>
          <w:color w:val="2D3B45"/>
        </w:rPr>
        <w:t>:</w:t>
      </w:r>
    </w:p>
    <w:p w14:paraId="70466A07" w14:textId="77777777" w:rsidR="00952EB3" w:rsidRDefault="00952EB3" w:rsidP="00952EB3">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line="225" w:lineRule="atLeast"/>
        <w:rPr>
          <w:rFonts w:ascii="Consolas" w:hAnsi="Consolas"/>
          <w:color w:val="2D3B45"/>
        </w:rPr>
      </w:pPr>
      <w:r>
        <w:rPr>
          <w:rFonts w:ascii="Consolas" w:hAnsi="Consolas"/>
          <w:color w:val="2D3B45"/>
        </w:rPr>
        <w:t xml:space="preserve">        </w:t>
      </w:r>
      <w:r>
        <w:rPr>
          <w:rFonts w:ascii="Consolas" w:hAnsi="Consolas"/>
          <w:color w:val="006200"/>
        </w:rPr>
        <w:t>return</w:t>
      </w:r>
      <w:r>
        <w:rPr>
          <w:rFonts w:ascii="Consolas" w:hAnsi="Consolas"/>
          <w:color w:val="2D3B45"/>
        </w:rPr>
        <w:t xml:space="preserve"> </w:t>
      </w:r>
      <w:r>
        <w:rPr>
          <w:rFonts w:ascii="Consolas" w:hAnsi="Consolas"/>
          <w:color w:val="006200"/>
        </w:rPr>
        <w:t>False</w:t>
      </w:r>
    </w:p>
    <w:p w14:paraId="585E79EA"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Again, this function's only purpose is as a learning aid, it doesn't </w:t>
      </w:r>
      <w:r>
        <w:rPr>
          <w:rStyle w:val="Emphasis"/>
          <w:rFonts w:ascii="Lato" w:hAnsi="Lato"/>
          <w:color w:val="2D3B45"/>
        </w:rPr>
        <w:t>do</w:t>
      </w:r>
      <w:r>
        <w:rPr>
          <w:rFonts w:ascii="Lato" w:hAnsi="Lato"/>
          <w:color w:val="2D3B45"/>
        </w:rPr>
        <w:t> anything. DO NOT try to rationalize its behavior! This function is contained within </w:t>
      </w:r>
      <w:r>
        <w:rPr>
          <w:rStyle w:val="kwd"/>
          <w:rFonts w:ascii="Consolas" w:hAnsi="Consolas"/>
          <w:color w:val="D01A19"/>
          <w:bdr w:val="single" w:sz="6" w:space="0" w:color="C7CDD1" w:frame="1"/>
          <w:shd w:val="clear" w:color="auto" w:fill="EBEDEE"/>
        </w:rPr>
        <w:t>contrived_func.py</w:t>
      </w:r>
      <w:r>
        <w:rPr>
          <w:rFonts w:ascii="Lato" w:hAnsi="Lato"/>
          <w:color w:val="2D3B45"/>
        </w:rPr>
        <w:t>, so make sure you are importing the correct file.</w:t>
      </w:r>
    </w:p>
    <w:p w14:paraId="3B77EB16"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 xml:space="preserve">You need to write a series of unit tests that attempt to meet 100% Branch and Condition Coverage. Once submitted to </w:t>
      </w:r>
      <w:proofErr w:type="spellStart"/>
      <w:r>
        <w:rPr>
          <w:rFonts w:ascii="Lato" w:hAnsi="Lato"/>
          <w:color w:val="2D3B45"/>
        </w:rPr>
        <w:t>Gradescope</w:t>
      </w:r>
      <w:proofErr w:type="spellEnd"/>
      <w:r>
        <w:rPr>
          <w:rFonts w:ascii="Lato" w:hAnsi="Lato"/>
          <w:color w:val="2D3B45"/>
        </w:rPr>
        <w:t xml:space="preserve">, the </w:t>
      </w:r>
      <w:proofErr w:type="spellStart"/>
      <w:r>
        <w:rPr>
          <w:rFonts w:ascii="Lato" w:hAnsi="Lato"/>
          <w:color w:val="2D3B45"/>
        </w:rPr>
        <w:t>autograder</w:t>
      </w:r>
      <w:proofErr w:type="spellEnd"/>
      <w:r>
        <w:rPr>
          <w:rFonts w:ascii="Lato" w:hAnsi="Lato"/>
          <w:color w:val="2D3B45"/>
        </w:rPr>
        <w:t xml:space="preserve"> will run the tests against a modified version of the above code. The </w:t>
      </w:r>
      <w:proofErr w:type="spellStart"/>
      <w:r>
        <w:rPr>
          <w:rStyle w:val="pln"/>
          <w:rFonts w:ascii="Consolas" w:hAnsi="Consolas" w:cs="Courier New"/>
          <w:color w:val="D01A19"/>
          <w:sz w:val="20"/>
          <w:szCs w:val="20"/>
          <w:bdr w:val="single" w:sz="6" w:space="0" w:color="C7CDD1" w:frame="1"/>
          <w:shd w:val="clear" w:color="auto" w:fill="EBEDEE"/>
        </w:rPr>
        <w:t>contrived_func</w:t>
      </w:r>
      <w:proofErr w:type="spellEnd"/>
      <w:r>
        <w:rPr>
          <w:rFonts w:ascii="Lato" w:hAnsi="Lato"/>
          <w:color w:val="2D3B45"/>
        </w:rPr>
        <w:t xml:space="preserve"> on </w:t>
      </w:r>
      <w:proofErr w:type="spellStart"/>
      <w:r>
        <w:rPr>
          <w:rFonts w:ascii="Lato" w:hAnsi="Lato"/>
          <w:color w:val="2D3B45"/>
        </w:rPr>
        <w:t>Gradescope</w:t>
      </w:r>
      <w:proofErr w:type="spellEnd"/>
      <w:r>
        <w:rPr>
          <w:rFonts w:ascii="Lato" w:hAnsi="Lato"/>
          <w:color w:val="2D3B45"/>
        </w:rPr>
        <w:t xml:space="preserve"> is functionally equivalent but includes </w:t>
      </w:r>
      <w:r>
        <w:rPr>
          <w:rStyle w:val="kwd"/>
          <w:rFonts w:ascii="Consolas" w:hAnsi="Consolas"/>
          <w:color w:val="D01A19"/>
          <w:bdr w:val="single" w:sz="6" w:space="0" w:color="C7CDD1" w:frame="1"/>
          <w:shd w:val="clear" w:color="auto" w:fill="EBEDEE"/>
        </w:rPr>
        <w:t>print</w:t>
      </w:r>
      <w:r>
        <w:rPr>
          <w:rFonts w:ascii="Lato" w:hAnsi="Lato"/>
          <w:color w:val="2D3B45"/>
        </w:rPr>
        <w:t xml:space="preserve"> statements when each condition combination is triggered. There are 12 such triggers, </w:t>
      </w:r>
      <w:proofErr w:type="spellStart"/>
      <w:r>
        <w:rPr>
          <w:rFonts w:ascii="Lato" w:hAnsi="Lato"/>
          <w:color w:val="2D3B45"/>
        </w:rPr>
        <w:t>labled</w:t>
      </w:r>
      <w:proofErr w:type="spellEnd"/>
      <w:r>
        <w:rPr>
          <w:rFonts w:ascii="Lato" w:hAnsi="Lato"/>
          <w:color w:val="2D3B45"/>
        </w:rPr>
        <w:t xml:space="preserve"> C1-C12. You will only receive full credit for the </w:t>
      </w:r>
      <w:proofErr w:type="spellStart"/>
      <w:r>
        <w:rPr>
          <w:rFonts w:ascii="Lato" w:hAnsi="Lato"/>
          <w:color w:val="2D3B45"/>
        </w:rPr>
        <w:t>autograded</w:t>
      </w:r>
      <w:proofErr w:type="spellEnd"/>
      <w:r>
        <w:rPr>
          <w:rFonts w:ascii="Lato" w:hAnsi="Lato"/>
          <w:color w:val="2D3B45"/>
        </w:rPr>
        <w:t xml:space="preserve"> portion if your test suite triggers all 12 </w:t>
      </w:r>
      <w:r>
        <w:rPr>
          <w:rStyle w:val="kwd"/>
          <w:rFonts w:ascii="Consolas" w:hAnsi="Consolas"/>
          <w:color w:val="D01A19"/>
          <w:bdr w:val="single" w:sz="6" w:space="0" w:color="C7CDD1" w:frame="1"/>
          <w:shd w:val="clear" w:color="auto" w:fill="EBEDEE"/>
        </w:rPr>
        <w:t>print</w:t>
      </w:r>
      <w:r>
        <w:rPr>
          <w:rFonts w:ascii="Lato" w:hAnsi="Lato"/>
          <w:color w:val="2D3B45"/>
        </w:rPr>
        <w:t> statements.</w:t>
      </w:r>
    </w:p>
    <w:p w14:paraId="0282861C"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 xml:space="preserve">Outside of the </w:t>
      </w:r>
      <w:proofErr w:type="spellStart"/>
      <w:r>
        <w:rPr>
          <w:rFonts w:ascii="Lato" w:hAnsi="Lato"/>
          <w:color w:val="2D3B45"/>
        </w:rPr>
        <w:t>autograded</w:t>
      </w:r>
      <w:proofErr w:type="spellEnd"/>
      <w:r>
        <w:rPr>
          <w:rFonts w:ascii="Lato" w:hAnsi="Lato"/>
          <w:color w:val="2D3B45"/>
        </w:rPr>
        <w:t xml:space="preserve"> portion, your test suite will also be graded based on how many tests were required to uncover all 12 triggers. Full points will only be rewarded if you can do it with 7 or fewer test cases. Please note, that if your tests do not pass the </w:t>
      </w:r>
      <w:proofErr w:type="spellStart"/>
      <w:r>
        <w:rPr>
          <w:rFonts w:ascii="Lato" w:hAnsi="Lato"/>
          <w:color w:val="2D3B45"/>
        </w:rPr>
        <w:t>autograder</w:t>
      </w:r>
      <w:proofErr w:type="spellEnd"/>
      <w:r>
        <w:rPr>
          <w:rFonts w:ascii="Lato" w:hAnsi="Lato"/>
          <w:color w:val="2D3B45"/>
        </w:rPr>
        <w:t xml:space="preserve"> with full marks, you will not be eligible for these Efficient Testing points. Also, for the purposes of the efficiency points, each </w:t>
      </w:r>
      <w:r>
        <w:rPr>
          <w:rStyle w:val="Strong"/>
          <w:rFonts w:ascii="Lato" w:hAnsi="Lato"/>
          <w:color w:val="2D3B45"/>
        </w:rPr>
        <w:t>assert</w:t>
      </w:r>
      <w:r>
        <w:rPr>
          <w:rFonts w:ascii="Lato" w:hAnsi="Lato"/>
          <w:color w:val="2D3B45"/>
        </w:rPr>
        <w:t> counts as a single test, so no putting in multiple asserts in each test case.</w:t>
      </w:r>
    </w:p>
    <w:p w14:paraId="645F8EDA"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Finally, as was the case last week, your test suite needs to be free of linting errors.</w:t>
      </w:r>
    </w:p>
    <w:p w14:paraId="40F82142" w14:textId="77777777" w:rsidR="00952EB3" w:rsidRDefault="00952EB3" w:rsidP="00952EB3">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Hints</w:t>
      </w:r>
    </w:p>
    <w:p w14:paraId="0A20A637" w14:textId="77777777" w:rsidR="00952EB3" w:rsidRDefault="00952EB3" w:rsidP="00952EB3">
      <w:pPr>
        <w:pStyle w:val="Heading3"/>
        <w:shd w:val="clear" w:color="auto" w:fill="FFFFFF"/>
        <w:spacing w:before="90" w:beforeAutospacing="0" w:after="90" w:afterAutospacing="0"/>
        <w:rPr>
          <w:rFonts w:ascii="Lato" w:hAnsi="Lato"/>
          <w:b w:val="0"/>
          <w:bCs w:val="0"/>
          <w:color w:val="2D3B45"/>
          <w:sz w:val="36"/>
          <w:szCs w:val="36"/>
        </w:rPr>
      </w:pPr>
      <w:r>
        <w:rPr>
          <w:rFonts w:ascii="Lato" w:hAnsi="Lato"/>
          <w:b w:val="0"/>
          <w:bCs w:val="0"/>
          <w:color w:val="2D3B45"/>
          <w:sz w:val="36"/>
          <w:szCs w:val="36"/>
        </w:rPr>
        <w:t>Truth Tables</w:t>
      </w:r>
    </w:p>
    <w:p w14:paraId="2195392A"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I highly recommend you write out, by hand, the truth tables for each conditional statement. I believe in this so much I have provided you with the truth table for the first conditional below. Notice that the third row has </w:t>
      </w:r>
      <w:del w:id="0" w:author="Unknown">
        <w:r>
          <w:rPr>
            <w:rFonts w:ascii="Lato" w:hAnsi="Lato"/>
            <w:color w:val="2D3B45"/>
          </w:rPr>
          <w:delText>T</w:delText>
        </w:r>
      </w:del>
      <w:r>
        <w:rPr>
          <w:rFonts w:ascii="Lato" w:hAnsi="Lato"/>
          <w:color w:val="2D3B45"/>
        </w:rPr>
        <w:t> for the second condition. This is because the conditions are linked by </w:t>
      </w:r>
      <w:r>
        <w:rPr>
          <w:rStyle w:val="kwd"/>
          <w:rFonts w:ascii="Consolas" w:hAnsi="Consolas"/>
          <w:color w:val="D01A19"/>
          <w:bdr w:val="single" w:sz="6" w:space="0" w:color="C7CDD1" w:frame="1"/>
          <w:shd w:val="clear" w:color="auto" w:fill="EBEDEE"/>
        </w:rPr>
        <w:t>and</w:t>
      </w:r>
      <w:r>
        <w:rPr>
          <w:rFonts w:ascii="Lato" w:hAnsi="Lato"/>
          <w:color w:val="2D3B45"/>
        </w:rPr>
        <w:t>, which means if the first condition is false, then the second one does not execute. This makes the third and fourth rows logically equivalent, so there is no need to write a test case for the fourth row (it is also impossible for both conditions to be </w:t>
      </w:r>
      <w:r>
        <w:rPr>
          <w:rStyle w:val="kwd"/>
          <w:rFonts w:ascii="Consolas" w:hAnsi="Consolas"/>
          <w:color w:val="D01A19"/>
          <w:bdr w:val="single" w:sz="6" w:space="0" w:color="C7CDD1" w:frame="1"/>
          <w:shd w:val="clear" w:color="auto" w:fill="EBEDEE"/>
        </w:rPr>
        <w:t>False</w:t>
      </w:r>
      <w:r>
        <w:rPr>
          <w:rFonts w:ascii="Lato" w:hAnsi="Lato"/>
          <w:color w:val="2D3B45"/>
        </w:rPr>
        <w:t> at the same time).</w:t>
      </w:r>
    </w:p>
    <w:tbl>
      <w:tblPr>
        <w:tblW w:w="8764" w:type="dxa"/>
        <w:tblBorders>
          <w:top w:val="single" w:sz="6" w:space="0" w:color="C7CDD1"/>
          <w:left w:val="single" w:sz="6" w:space="0" w:color="C7CDD1"/>
          <w:bottom w:val="single" w:sz="6" w:space="0" w:color="C7CDD1"/>
          <w:right w:val="single" w:sz="6" w:space="0" w:color="C7CDD1"/>
        </w:tblBorders>
        <w:tblCellMar>
          <w:top w:w="15" w:type="dxa"/>
          <w:left w:w="15" w:type="dxa"/>
          <w:bottom w:w="15" w:type="dxa"/>
          <w:right w:w="15" w:type="dxa"/>
        </w:tblCellMar>
        <w:tblLook w:val="04A0" w:firstRow="1" w:lastRow="0" w:firstColumn="1" w:lastColumn="0" w:noHBand="0" w:noVBand="1"/>
      </w:tblPr>
      <w:tblGrid>
        <w:gridCol w:w="2108"/>
        <w:gridCol w:w="2108"/>
        <w:gridCol w:w="1761"/>
        <w:gridCol w:w="2787"/>
      </w:tblGrid>
      <w:tr w:rsidR="00952EB3" w14:paraId="12601613" w14:textId="77777777" w:rsidTr="00952EB3">
        <w:trPr>
          <w:tblHeader/>
        </w:trPr>
        <w:tc>
          <w:tcPr>
            <w:tcW w:w="0" w:type="auto"/>
            <w:tcBorders>
              <w:top w:val="nil"/>
              <w:left w:val="single" w:sz="6" w:space="0" w:color="DDDDDD"/>
            </w:tcBorders>
            <w:shd w:val="clear" w:color="auto" w:fill="E4E9ED"/>
            <w:tcMar>
              <w:top w:w="120" w:type="dxa"/>
              <w:left w:w="120" w:type="dxa"/>
              <w:bottom w:w="120" w:type="dxa"/>
              <w:right w:w="120" w:type="dxa"/>
            </w:tcMar>
            <w:vAlign w:val="bottom"/>
            <w:hideMark/>
          </w:tcPr>
          <w:p w14:paraId="74BEC809" w14:textId="77777777" w:rsidR="00952EB3" w:rsidRDefault="00952EB3">
            <w:pPr>
              <w:spacing w:after="300" w:line="300" w:lineRule="atLeast"/>
              <w:rPr>
                <w:rFonts w:ascii="Times New Roman" w:hAnsi="Times New Roman"/>
                <w:b/>
                <w:bCs/>
              </w:rPr>
            </w:pPr>
            <w:proofErr w:type="spellStart"/>
            <w:r>
              <w:rPr>
                <w:rStyle w:val="pln"/>
                <w:rFonts w:ascii="Consolas" w:hAnsi="Consolas" w:cs="Courier New"/>
                <w:b/>
                <w:bCs/>
                <w:color w:val="D01A19"/>
                <w:sz w:val="20"/>
                <w:szCs w:val="20"/>
                <w:bdr w:val="single" w:sz="6" w:space="0" w:color="C7CDD1" w:frame="1"/>
                <w:shd w:val="clear" w:color="auto" w:fill="EBEDEE"/>
              </w:rPr>
              <w:t>val</w:t>
            </w:r>
            <w:proofErr w:type="spellEnd"/>
            <w:r>
              <w:rPr>
                <w:rStyle w:val="pln"/>
                <w:rFonts w:ascii="Consolas" w:hAnsi="Consolas" w:cs="Courier New"/>
                <w:b/>
                <w:bCs/>
                <w:color w:val="D01A19"/>
                <w:sz w:val="20"/>
                <w:szCs w:val="20"/>
                <w:bdr w:val="single" w:sz="6" w:space="0" w:color="C7CDD1" w:frame="1"/>
                <w:shd w:val="clear" w:color="auto" w:fill="EBEDEE"/>
              </w:rPr>
              <w:t> </w:t>
            </w:r>
            <w:r>
              <w:rPr>
                <w:rStyle w:val="pun"/>
                <w:rFonts w:ascii="Consolas" w:hAnsi="Consolas" w:cs="Courier New"/>
                <w:b/>
                <w:bCs/>
                <w:color w:val="D01A19"/>
                <w:sz w:val="20"/>
                <w:szCs w:val="20"/>
                <w:bdr w:val="single" w:sz="6" w:space="0" w:color="C7CDD1" w:frame="1"/>
                <w:shd w:val="clear" w:color="auto" w:fill="EBEDEE"/>
              </w:rPr>
              <w:t>&lt;</w:t>
            </w:r>
            <w:r>
              <w:rPr>
                <w:rStyle w:val="HTMLCode"/>
                <w:rFonts w:ascii="Consolas" w:eastAsiaTheme="minorEastAsia" w:hAnsi="Consolas"/>
                <w:b/>
                <w:bCs/>
                <w:color w:val="D01A19"/>
                <w:bdr w:val="single" w:sz="6" w:space="0" w:color="C7CDD1" w:frame="1"/>
                <w:shd w:val="clear" w:color="auto" w:fill="EBEDEE"/>
              </w:rPr>
              <w:t> </w:t>
            </w:r>
            <w:r>
              <w:rPr>
                <w:rStyle w:val="lit"/>
                <w:rFonts w:ascii="Consolas" w:hAnsi="Consolas" w:cs="Courier New"/>
                <w:b/>
                <w:bCs/>
                <w:color w:val="D01A19"/>
                <w:sz w:val="20"/>
                <w:szCs w:val="20"/>
                <w:bdr w:val="single" w:sz="6" w:space="0" w:color="C7CDD1" w:frame="1"/>
                <w:shd w:val="clear" w:color="auto" w:fill="EBEDEE"/>
              </w:rPr>
              <w:t>150</w:t>
            </w:r>
          </w:p>
        </w:tc>
        <w:tc>
          <w:tcPr>
            <w:tcW w:w="0" w:type="auto"/>
            <w:tcBorders>
              <w:top w:val="nil"/>
              <w:left w:val="single" w:sz="6" w:space="0" w:color="DDDDDD"/>
            </w:tcBorders>
            <w:shd w:val="clear" w:color="auto" w:fill="E4E9ED"/>
            <w:tcMar>
              <w:top w:w="120" w:type="dxa"/>
              <w:left w:w="120" w:type="dxa"/>
              <w:bottom w:w="120" w:type="dxa"/>
              <w:right w:w="120" w:type="dxa"/>
            </w:tcMar>
            <w:vAlign w:val="bottom"/>
            <w:hideMark/>
          </w:tcPr>
          <w:p w14:paraId="560D01EC" w14:textId="77777777" w:rsidR="00952EB3" w:rsidRDefault="00952EB3">
            <w:pPr>
              <w:spacing w:after="300" w:line="300" w:lineRule="atLeast"/>
              <w:rPr>
                <w:b/>
                <w:bCs/>
              </w:rPr>
            </w:pPr>
            <w:proofErr w:type="spellStart"/>
            <w:r>
              <w:rPr>
                <w:rStyle w:val="pln"/>
                <w:rFonts w:ascii="Consolas" w:hAnsi="Consolas" w:cs="Courier New"/>
                <w:b/>
                <w:bCs/>
                <w:color w:val="D01A19"/>
                <w:sz w:val="20"/>
                <w:szCs w:val="20"/>
                <w:bdr w:val="single" w:sz="6" w:space="0" w:color="C7CDD1" w:frame="1"/>
                <w:shd w:val="clear" w:color="auto" w:fill="EBEDEE"/>
              </w:rPr>
              <w:t>val</w:t>
            </w:r>
            <w:proofErr w:type="spellEnd"/>
            <w:r>
              <w:rPr>
                <w:rStyle w:val="pln"/>
                <w:rFonts w:ascii="Consolas" w:hAnsi="Consolas" w:cs="Courier New"/>
                <w:b/>
                <w:bCs/>
                <w:color w:val="D01A19"/>
                <w:sz w:val="20"/>
                <w:szCs w:val="20"/>
                <w:bdr w:val="single" w:sz="6" w:space="0" w:color="C7CDD1" w:frame="1"/>
                <w:shd w:val="clear" w:color="auto" w:fill="EBEDEE"/>
              </w:rPr>
              <w:t> </w:t>
            </w:r>
            <w:r>
              <w:rPr>
                <w:rStyle w:val="pun"/>
                <w:rFonts w:ascii="Consolas" w:hAnsi="Consolas" w:cs="Courier New"/>
                <w:b/>
                <w:bCs/>
                <w:color w:val="D01A19"/>
                <w:sz w:val="20"/>
                <w:szCs w:val="20"/>
                <w:bdr w:val="single" w:sz="6" w:space="0" w:color="C7CDD1" w:frame="1"/>
                <w:shd w:val="clear" w:color="auto" w:fill="EBEDEE"/>
              </w:rPr>
              <w:t>&gt;</w:t>
            </w:r>
            <w:r>
              <w:rPr>
                <w:rStyle w:val="HTMLCode"/>
                <w:rFonts w:ascii="Consolas" w:eastAsiaTheme="minorEastAsia" w:hAnsi="Consolas"/>
                <w:b/>
                <w:bCs/>
                <w:color w:val="D01A19"/>
                <w:bdr w:val="single" w:sz="6" w:space="0" w:color="C7CDD1" w:frame="1"/>
                <w:shd w:val="clear" w:color="auto" w:fill="EBEDEE"/>
              </w:rPr>
              <w:t> </w:t>
            </w:r>
            <w:r>
              <w:rPr>
                <w:rStyle w:val="lit"/>
                <w:rFonts w:ascii="Consolas" w:hAnsi="Consolas" w:cs="Courier New"/>
                <w:b/>
                <w:bCs/>
                <w:color w:val="D01A19"/>
                <w:sz w:val="20"/>
                <w:szCs w:val="20"/>
                <w:bdr w:val="single" w:sz="6" w:space="0" w:color="C7CDD1" w:frame="1"/>
                <w:shd w:val="clear" w:color="auto" w:fill="EBEDEE"/>
              </w:rPr>
              <w:t>100</w:t>
            </w:r>
          </w:p>
        </w:tc>
        <w:tc>
          <w:tcPr>
            <w:tcW w:w="0" w:type="auto"/>
            <w:tcBorders>
              <w:top w:val="nil"/>
              <w:left w:val="single" w:sz="6" w:space="0" w:color="DDDDDD"/>
            </w:tcBorders>
            <w:shd w:val="clear" w:color="auto" w:fill="E4E9ED"/>
            <w:tcMar>
              <w:top w:w="120" w:type="dxa"/>
              <w:left w:w="120" w:type="dxa"/>
              <w:bottom w:w="120" w:type="dxa"/>
              <w:right w:w="120" w:type="dxa"/>
            </w:tcMar>
            <w:vAlign w:val="bottom"/>
            <w:hideMark/>
          </w:tcPr>
          <w:p w14:paraId="4C0F8FED" w14:textId="77777777" w:rsidR="00952EB3" w:rsidRDefault="00952EB3">
            <w:pPr>
              <w:spacing w:after="300" w:line="300" w:lineRule="atLeast"/>
              <w:rPr>
                <w:b/>
                <w:bCs/>
              </w:rPr>
            </w:pPr>
            <w:r>
              <w:rPr>
                <w:b/>
                <w:bCs/>
              </w:rPr>
              <w:t>outcome</w:t>
            </w:r>
          </w:p>
        </w:tc>
        <w:tc>
          <w:tcPr>
            <w:tcW w:w="0" w:type="auto"/>
            <w:tcBorders>
              <w:top w:val="nil"/>
              <w:left w:val="single" w:sz="6" w:space="0" w:color="DDDDDD"/>
            </w:tcBorders>
            <w:shd w:val="clear" w:color="auto" w:fill="E4E9ED"/>
            <w:tcMar>
              <w:top w:w="120" w:type="dxa"/>
              <w:left w:w="120" w:type="dxa"/>
              <w:bottom w:w="120" w:type="dxa"/>
              <w:right w:w="120" w:type="dxa"/>
            </w:tcMar>
            <w:vAlign w:val="bottom"/>
            <w:hideMark/>
          </w:tcPr>
          <w:p w14:paraId="0C116519" w14:textId="77777777" w:rsidR="00952EB3" w:rsidRDefault="00952EB3">
            <w:pPr>
              <w:spacing w:after="300" w:line="300" w:lineRule="atLeast"/>
              <w:rPr>
                <w:b/>
                <w:bCs/>
              </w:rPr>
            </w:pPr>
            <w:r>
              <w:rPr>
                <w:b/>
                <w:bCs/>
              </w:rPr>
              <w:t>Condition Label</w:t>
            </w:r>
          </w:p>
        </w:tc>
      </w:tr>
      <w:tr w:rsidR="00952EB3" w14:paraId="0CC4D94F" w14:textId="77777777" w:rsidTr="00952EB3">
        <w:tc>
          <w:tcPr>
            <w:tcW w:w="0" w:type="auto"/>
            <w:tcBorders>
              <w:top w:val="nil"/>
              <w:left w:val="single" w:sz="6" w:space="0" w:color="DDDDDD"/>
            </w:tcBorders>
            <w:shd w:val="clear" w:color="auto" w:fill="F9F9F9"/>
            <w:tcMar>
              <w:top w:w="30" w:type="dxa"/>
              <w:left w:w="30" w:type="dxa"/>
              <w:bottom w:w="30" w:type="dxa"/>
              <w:right w:w="30" w:type="dxa"/>
            </w:tcMar>
            <w:hideMark/>
          </w:tcPr>
          <w:p w14:paraId="0B3B8DE7" w14:textId="77777777" w:rsidR="00952EB3" w:rsidRDefault="00952EB3">
            <w:pPr>
              <w:spacing w:after="300" w:line="300" w:lineRule="atLeast"/>
            </w:pPr>
            <w:r>
              <w:t>T</w:t>
            </w:r>
          </w:p>
        </w:tc>
        <w:tc>
          <w:tcPr>
            <w:tcW w:w="0" w:type="auto"/>
            <w:tcBorders>
              <w:top w:val="nil"/>
              <w:left w:val="single" w:sz="6" w:space="0" w:color="DDDDDD"/>
            </w:tcBorders>
            <w:shd w:val="clear" w:color="auto" w:fill="F9F9F9"/>
            <w:tcMar>
              <w:top w:w="30" w:type="dxa"/>
              <w:left w:w="30" w:type="dxa"/>
              <w:bottom w:w="30" w:type="dxa"/>
              <w:right w:w="30" w:type="dxa"/>
            </w:tcMar>
            <w:hideMark/>
          </w:tcPr>
          <w:p w14:paraId="06BF96D6" w14:textId="77777777" w:rsidR="00952EB3" w:rsidRDefault="00952EB3">
            <w:pPr>
              <w:spacing w:after="300" w:line="300" w:lineRule="atLeast"/>
            </w:pPr>
            <w:r>
              <w:t>T</w:t>
            </w:r>
          </w:p>
        </w:tc>
        <w:tc>
          <w:tcPr>
            <w:tcW w:w="0" w:type="auto"/>
            <w:tcBorders>
              <w:top w:val="nil"/>
              <w:left w:val="single" w:sz="6" w:space="0" w:color="DDDDDD"/>
            </w:tcBorders>
            <w:shd w:val="clear" w:color="auto" w:fill="F9F9F9"/>
            <w:tcMar>
              <w:top w:w="30" w:type="dxa"/>
              <w:left w:w="30" w:type="dxa"/>
              <w:bottom w:w="30" w:type="dxa"/>
              <w:right w:w="30" w:type="dxa"/>
            </w:tcMar>
            <w:hideMark/>
          </w:tcPr>
          <w:p w14:paraId="7F0A40E4" w14:textId="77777777" w:rsidR="00952EB3" w:rsidRDefault="00952EB3">
            <w:pPr>
              <w:spacing w:after="300" w:line="300" w:lineRule="atLeast"/>
            </w:pPr>
            <w:r>
              <w:t>T</w:t>
            </w:r>
          </w:p>
        </w:tc>
        <w:tc>
          <w:tcPr>
            <w:tcW w:w="0" w:type="auto"/>
            <w:tcBorders>
              <w:top w:val="nil"/>
              <w:left w:val="single" w:sz="6" w:space="0" w:color="DDDDDD"/>
            </w:tcBorders>
            <w:shd w:val="clear" w:color="auto" w:fill="F9F9F9"/>
            <w:tcMar>
              <w:top w:w="30" w:type="dxa"/>
              <w:left w:w="30" w:type="dxa"/>
              <w:bottom w:w="30" w:type="dxa"/>
              <w:right w:w="30" w:type="dxa"/>
            </w:tcMar>
            <w:hideMark/>
          </w:tcPr>
          <w:p w14:paraId="47687106" w14:textId="77777777" w:rsidR="00952EB3" w:rsidRDefault="00952EB3">
            <w:pPr>
              <w:spacing w:after="300" w:line="300" w:lineRule="atLeast"/>
            </w:pPr>
            <w:r>
              <w:t>C1</w:t>
            </w:r>
          </w:p>
        </w:tc>
      </w:tr>
      <w:tr w:rsidR="00952EB3" w14:paraId="244CB52F" w14:textId="77777777" w:rsidTr="00952EB3">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76D17547" w14:textId="77777777" w:rsidR="00952EB3" w:rsidRDefault="00952EB3">
            <w:pPr>
              <w:spacing w:after="300" w:line="300" w:lineRule="atLeast"/>
            </w:pPr>
            <w:r>
              <w:t>T</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5C8D0CDE" w14:textId="77777777" w:rsidR="00952EB3" w:rsidRDefault="00952EB3">
            <w:pPr>
              <w:spacing w:after="300" w:line="300" w:lineRule="atLeast"/>
            </w:pPr>
            <w:r>
              <w:t>F</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2A338607" w14:textId="77777777" w:rsidR="00952EB3" w:rsidRDefault="00952EB3">
            <w:pPr>
              <w:spacing w:after="300" w:line="300" w:lineRule="atLeast"/>
            </w:pPr>
            <w:r>
              <w:t>F</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15A98B2B" w14:textId="77777777" w:rsidR="00952EB3" w:rsidRDefault="00952EB3">
            <w:pPr>
              <w:spacing w:after="300" w:line="300" w:lineRule="atLeast"/>
            </w:pPr>
            <w:r>
              <w:t>C2</w:t>
            </w:r>
          </w:p>
        </w:tc>
      </w:tr>
      <w:tr w:rsidR="00952EB3" w14:paraId="1DE3D2D2" w14:textId="77777777" w:rsidTr="00952EB3">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14:paraId="2DCF8745" w14:textId="77777777" w:rsidR="00952EB3" w:rsidRDefault="00952EB3">
            <w:pPr>
              <w:spacing w:after="300" w:line="300" w:lineRule="atLeast"/>
            </w:pPr>
            <w:r>
              <w:t>F</w:t>
            </w: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14:paraId="0D852894" w14:textId="77777777" w:rsidR="00952EB3" w:rsidRDefault="00952EB3">
            <w:pPr>
              <w:spacing w:after="300" w:line="300" w:lineRule="atLeast"/>
            </w:pPr>
            <w:del w:id="1" w:author="Unknown">
              <w:r>
                <w:delText>T</w:delText>
              </w:r>
            </w:del>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14:paraId="48726652" w14:textId="77777777" w:rsidR="00952EB3" w:rsidRDefault="00952EB3">
            <w:pPr>
              <w:spacing w:after="300" w:line="300" w:lineRule="atLeast"/>
            </w:pPr>
            <w:r>
              <w:t>F</w:t>
            </w: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14:paraId="67CC263D" w14:textId="77777777" w:rsidR="00952EB3" w:rsidRDefault="00952EB3">
            <w:pPr>
              <w:spacing w:after="300" w:line="300" w:lineRule="atLeast"/>
            </w:pPr>
            <w:r>
              <w:t>C3</w:t>
            </w:r>
          </w:p>
        </w:tc>
      </w:tr>
      <w:tr w:rsidR="00952EB3" w14:paraId="3769997E" w14:textId="77777777" w:rsidTr="00952EB3">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481B81E7" w14:textId="77777777" w:rsidR="00952EB3" w:rsidRDefault="00952EB3">
            <w:pPr>
              <w:spacing w:after="300" w:line="300" w:lineRule="atLeast"/>
            </w:pPr>
            <w:del w:id="2" w:author="Unknown">
              <w:r>
                <w:lastRenderedPageBreak/>
                <w:delText>F</w:delText>
              </w:r>
            </w:del>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62535CEC" w14:textId="77777777" w:rsidR="00952EB3" w:rsidRDefault="00952EB3">
            <w:pPr>
              <w:spacing w:after="300" w:line="300" w:lineRule="atLeast"/>
            </w:pPr>
            <w:del w:id="3" w:author="Unknown">
              <w:r>
                <w:delText>F</w:delText>
              </w:r>
            </w:del>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3320BA0E" w14:textId="77777777" w:rsidR="00952EB3" w:rsidRDefault="00952EB3">
            <w:pPr>
              <w:spacing w:after="300" w:line="300" w:lineRule="atLeast"/>
            </w:pPr>
            <w:del w:id="4" w:author="Unknown">
              <w:r>
                <w:delText>F</w:delText>
              </w:r>
            </w:del>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098E6948" w14:textId="77777777" w:rsidR="00952EB3" w:rsidRDefault="00952EB3">
            <w:pPr>
              <w:spacing w:after="300" w:line="300" w:lineRule="atLeast"/>
            </w:pPr>
            <w:del w:id="5" w:author="Unknown">
              <w:r>
                <w:delText>C3</w:delText>
              </w:r>
            </w:del>
          </w:p>
        </w:tc>
      </w:tr>
    </w:tbl>
    <w:p w14:paraId="6932424D" w14:textId="77777777" w:rsidR="00952EB3" w:rsidRDefault="00952EB3" w:rsidP="00952EB3">
      <w:pPr>
        <w:pStyle w:val="Heading3"/>
        <w:shd w:val="clear" w:color="auto" w:fill="FFFFFF"/>
        <w:spacing w:before="90" w:beforeAutospacing="0" w:after="90" w:afterAutospacing="0"/>
        <w:rPr>
          <w:rFonts w:ascii="Lato" w:hAnsi="Lato"/>
          <w:b w:val="0"/>
          <w:bCs w:val="0"/>
          <w:color w:val="2D3B45"/>
          <w:sz w:val="36"/>
          <w:szCs w:val="36"/>
        </w:rPr>
      </w:pPr>
      <w:r>
        <w:rPr>
          <w:rFonts w:ascii="Lato" w:hAnsi="Lato"/>
          <w:b w:val="0"/>
          <w:bCs w:val="0"/>
          <w:color w:val="2D3B45"/>
          <w:sz w:val="36"/>
          <w:szCs w:val="36"/>
        </w:rPr>
        <w:t>PyCharm Tools</w:t>
      </w:r>
    </w:p>
    <w:p w14:paraId="48266168"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 xml:space="preserve">PyCharm includes tools to track statement and branch coverage. These need to be enabled and/or installed. You can do this by going to your project settings and searching for "Coverage", which is found under "Build, Execute, Deployment". Where it </w:t>
      </w:r>
      <w:proofErr w:type="gramStart"/>
      <w:r>
        <w:rPr>
          <w:rFonts w:ascii="Lato" w:hAnsi="Lato"/>
          <w:color w:val="2D3B45"/>
        </w:rPr>
        <w:t>says</w:t>
      </w:r>
      <w:proofErr w:type="gramEnd"/>
      <w:r>
        <w:rPr>
          <w:rFonts w:ascii="Lato" w:hAnsi="Lato"/>
          <w:color w:val="2D3B45"/>
        </w:rPr>
        <w:t xml:space="preserve"> "When new coverage is gathered" ensure "Activate Coverage View" is checked. Also, if you want to examine branch coverage, ensure that it is checked under "Python coverage"</w:t>
      </w:r>
    </w:p>
    <w:p w14:paraId="0373C008" w14:textId="2E608438" w:rsidR="00952EB3" w:rsidRDefault="00952EB3" w:rsidP="00952EB3">
      <w:pPr>
        <w:pStyle w:val="NormalWeb"/>
        <w:shd w:val="clear" w:color="auto" w:fill="FFFFFF"/>
        <w:spacing w:before="180" w:beforeAutospacing="0" w:after="180" w:afterAutospacing="0"/>
        <w:rPr>
          <w:rFonts w:ascii="Lato" w:hAnsi="Lato"/>
          <w:color w:val="2D3B45"/>
        </w:rPr>
      </w:pPr>
      <w:r>
        <w:rPr>
          <w:noProof/>
        </w:rPr>
        <w:drawing>
          <wp:inline distT="0" distB="0" distL="0" distR="0" wp14:anchorId="47BD1E40" wp14:editId="6184C7C5">
            <wp:extent cx="5943600" cy="366522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3665220"/>
                    </a:xfrm>
                    <a:prstGeom prst="rect">
                      <a:avLst/>
                    </a:prstGeom>
                  </pic:spPr>
                </pic:pic>
              </a:graphicData>
            </a:graphic>
          </wp:inline>
        </w:drawing>
      </w:r>
    </w:p>
    <w:p w14:paraId="0A9A9FF1"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You can then right-click on your testing file and select "Run...with Coverage". If this is the first time you have run with coverage, PyCharm may prompt you at the bottom to install the coverage module. You can do so simply by clicking "install" in the prompt.</w:t>
      </w:r>
    </w:p>
    <w:p w14:paraId="68F69A65" w14:textId="751ACF53" w:rsidR="00952EB3" w:rsidRDefault="00952EB3" w:rsidP="00952EB3">
      <w:pPr>
        <w:pStyle w:val="NormalWeb"/>
        <w:shd w:val="clear" w:color="auto" w:fill="FFFFFF"/>
        <w:spacing w:before="180" w:beforeAutospacing="0" w:after="180" w:afterAutospacing="0"/>
        <w:rPr>
          <w:rFonts w:ascii="Lato" w:hAnsi="Lato"/>
          <w:color w:val="2D3B45"/>
        </w:rPr>
      </w:pPr>
      <w:r>
        <w:rPr>
          <w:noProof/>
        </w:rPr>
        <w:lastRenderedPageBreak/>
        <w:drawing>
          <wp:inline distT="0" distB="0" distL="0" distR="0" wp14:anchorId="2090920C" wp14:editId="653FA99A">
            <wp:extent cx="5695950" cy="373380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8"/>
                    <a:stretch>
                      <a:fillRect/>
                    </a:stretch>
                  </pic:blipFill>
                  <pic:spPr>
                    <a:xfrm>
                      <a:off x="0" y="0"/>
                      <a:ext cx="5695950" cy="3733800"/>
                    </a:xfrm>
                    <a:prstGeom prst="rect">
                      <a:avLst/>
                    </a:prstGeom>
                  </pic:spPr>
                </pic:pic>
              </a:graphicData>
            </a:graphic>
          </wp:inline>
        </w:drawing>
      </w:r>
    </w:p>
    <w:p w14:paraId="578DF739"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 xml:space="preserve">Once run, it will </w:t>
      </w:r>
      <w:proofErr w:type="gramStart"/>
      <w:r>
        <w:rPr>
          <w:rFonts w:ascii="Lato" w:hAnsi="Lato"/>
          <w:color w:val="2D3B45"/>
        </w:rPr>
        <w:t>open up</w:t>
      </w:r>
      <w:proofErr w:type="gramEnd"/>
      <w:r>
        <w:rPr>
          <w:rFonts w:ascii="Lato" w:hAnsi="Lato"/>
          <w:color w:val="2D3B45"/>
        </w:rPr>
        <w:t xml:space="preserve"> a new panel where you can see the statement coverage for each file. You can also look in the "gutter" to see which lines haven't been executed. In case you are not familiar, the gutter is the area to the left of the code that you can put breakpoints and often contains the line numbers.</w:t>
      </w:r>
    </w:p>
    <w:p w14:paraId="7C521A13"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Lines that are marked in red haven't been executed and those marked in yellow indicate branches that haven't been triggered.</w:t>
      </w:r>
    </w:p>
    <w:p w14:paraId="74BF38F8" w14:textId="09FF1A52" w:rsidR="00952EB3" w:rsidRDefault="00952EB3" w:rsidP="00952EB3">
      <w:pPr>
        <w:pStyle w:val="NormalWeb"/>
        <w:shd w:val="clear" w:color="auto" w:fill="FFFFFF"/>
        <w:spacing w:before="180" w:beforeAutospacing="0" w:after="180" w:afterAutospacing="0"/>
        <w:rPr>
          <w:rFonts w:ascii="Lato" w:hAnsi="Lato"/>
          <w:color w:val="2D3B45"/>
        </w:rPr>
      </w:pPr>
      <w:r>
        <w:rPr>
          <w:noProof/>
        </w:rPr>
        <w:drawing>
          <wp:inline distT="0" distB="0" distL="0" distR="0" wp14:anchorId="1AA172A4" wp14:editId="3EB7AF8E">
            <wp:extent cx="4781550" cy="1076325"/>
            <wp:effectExtent l="0" t="0" r="0" b="9525"/>
            <wp:docPr id="13" name="Picture 1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website&#10;&#10;Description automatically generated"/>
                    <pic:cNvPicPr/>
                  </pic:nvPicPr>
                  <pic:blipFill>
                    <a:blip r:embed="rId9"/>
                    <a:stretch>
                      <a:fillRect/>
                    </a:stretch>
                  </pic:blipFill>
                  <pic:spPr>
                    <a:xfrm>
                      <a:off x="0" y="0"/>
                      <a:ext cx="4781550" cy="1076325"/>
                    </a:xfrm>
                    <a:prstGeom prst="rect">
                      <a:avLst/>
                    </a:prstGeom>
                  </pic:spPr>
                </pic:pic>
              </a:graphicData>
            </a:graphic>
          </wp:inline>
        </w:drawing>
      </w:r>
    </w:p>
    <w:p w14:paraId="66F97BDA"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 xml:space="preserve">To see which branch hasn't executed, </w:t>
      </w:r>
      <w:proofErr w:type="gramStart"/>
      <w:r>
        <w:rPr>
          <w:rFonts w:ascii="Lato" w:hAnsi="Lato"/>
          <w:color w:val="2D3B45"/>
        </w:rPr>
        <w:t>left-click</w:t>
      </w:r>
      <w:proofErr w:type="gramEnd"/>
      <w:r>
        <w:rPr>
          <w:rFonts w:ascii="Lato" w:hAnsi="Lato"/>
          <w:color w:val="2D3B45"/>
        </w:rPr>
        <w:t xml:space="preserve"> on the yellow in the gutter. You will be told that the line "was hit", but which line wasn't jumped to (</w:t>
      </w:r>
      <w:proofErr w:type="gramStart"/>
      <w:r>
        <w:rPr>
          <w:rFonts w:ascii="Lato" w:hAnsi="Lato"/>
          <w:color w:val="2D3B45"/>
        </w:rPr>
        <w:t>i.e.</w:t>
      </w:r>
      <w:proofErr w:type="gramEnd"/>
      <w:r>
        <w:rPr>
          <w:rFonts w:ascii="Lato" w:hAnsi="Lato"/>
          <w:color w:val="2D3B45"/>
        </w:rPr>
        <w:t xml:space="preserve"> the branch).</w:t>
      </w:r>
    </w:p>
    <w:p w14:paraId="0C113A7B" w14:textId="73CFED47" w:rsidR="00952EB3" w:rsidRDefault="00952EB3" w:rsidP="00952EB3">
      <w:pPr>
        <w:pStyle w:val="NormalWeb"/>
        <w:shd w:val="clear" w:color="auto" w:fill="FFFFFF"/>
        <w:spacing w:before="180" w:beforeAutospacing="0" w:after="180" w:afterAutospacing="0"/>
        <w:rPr>
          <w:rFonts w:ascii="Lato" w:hAnsi="Lato"/>
          <w:color w:val="2D3B45"/>
        </w:rPr>
      </w:pPr>
      <w:r>
        <w:rPr>
          <w:noProof/>
        </w:rPr>
        <w:drawing>
          <wp:inline distT="0" distB="0" distL="0" distR="0" wp14:anchorId="0ACEC517" wp14:editId="396BC66B">
            <wp:extent cx="4791075" cy="1343025"/>
            <wp:effectExtent l="0" t="0" r="9525" b="952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0"/>
                    <a:stretch>
                      <a:fillRect/>
                    </a:stretch>
                  </pic:blipFill>
                  <pic:spPr>
                    <a:xfrm>
                      <a:off x="0" y="0"/>
                      <a:ext cx="4791075" cy="1343025"/>
                    </a:xfrm>
                    <a:prstGeom prst="rect">
                      <a:avLst/>
                    </a:prstGeom>
                  </pic:spPr>
                </pic:pic>
              </a:graphicData>
            </a:graphic>
          </wp:inline>
        </w:drawing>
      </w:r>
    </w:p>
    <w:p w14:paraId="0BFD43D3"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Unfortunately, there is no way for PyCharm to track condition coverage, so you will have to rely on testing on </w:t>
      </w:r>
      <w:proofErr w:type="spellStart"/>
      <w:r>
        <w:rPr>
          <w:rFonts w:ascii="Lato" w:hAnsi="Lato"/>
          <w:color w:val="2D3B45"/>
        </w:rPr>
        <w:t>Gradescope</w:t>
      </w:r>
      <w:proofErr w:type="spellEnd"/>
      <w:r>
        <w:rPr>
          <w:rFonts w:ascii="Lato" w:hAnsi="Lato"/>
          <w:color w:val="2D3B45"/>
        </w:rPr>
        <w:t>.</w:t>
      </w:r>
    </w:p>
    <w:p w14:paraId="0E1F9F8A" w14:textId="77777777" w:rsidR="00952EB3" w:rsidRDefault="00952EB3" w:rsidP="00952EB3">
      <w:pPr>
        <w:pStyle w:val="Heading3"/>
        <w:shd w:val="clear" w:color="auto" w:fill="FFFFFF"/>
        <w:spacing w:before="90" w:beforeAutospacing="0" w:after="90" w:afterAutospacing="0"/>
        <w:rPr>
          <w:rFonts w:ascii="Lato" w:hAnsi="Lato"/>
          <w:b w:val="0"/>
          <w:bCs w:val="0"/>
          <w:color w:val="2D3B45"/>
          <w:sz w:val="36"/>
          <w:szCs w:val="36"/>
        </w:rPr>
      </w:pPr>
      <w:proofErr w:type="spellStart"/>
      <w:r>
        <w:rPr>
          <w:rFonts w:ascii="Lato" w:hAnsi="Lato"/>
          <w:b w:val="0"/>
          <w:bCs w:val="0"/>
          <w:color w:val="2D3B45"/>
          <w:sz w:val="36"/>
          <w:szCs w:val="36"/>
        </w:rPr>
        <w:t>Misc</w:t>
      </w:r>
      <w:proofErr w:type="spellEnd"/>
    </w:p>
    <w:p w14:paraId="6E383936" w14:textId="77777777" w:rsidR="00952EB3" w:rsidRDefault="00952EB3" w:rsidP="00952EB3">
      <w:pPr>
        <w:numPr>
          <w:ilvl w:val="0"/>
          <w:numId w:val="20"/>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You will need to include</w:t>
      </w:r>
    </w:p>
    <w:p w14:paraId="7DF7C2C7" w14:textId="77777777" w:rsidR="00952EB3" w:rsidRDefault="00952EB3" w:rsidP="00952EB3">
      <w:pPr>
        <w:pStyle w:val="HTMLPreformatted"/>
        <w:numPr>
          <w:ilvl w:val="0"/>
          <w:numId w:val="20"/>
        </w:numPr>
        <w:pBdr>
          <w:top w:val="single" w:sz="6" w:space="7" w:color="C7CDD1"/>
          <w:left w:val="single" w:sz="6" w:space="7" w:color="C7CDD1"/>
          <w:bottom w:val="single" w:sz="6" w:space="7" w:color="C7CDD1"/>
          <w:right w:val="single" w:sz="6" w:space="7" w:color="C7CDD1"/>
        </w:pBdr>
        <w:shd w:val="clear" w:color="auto" w:fill="EBEDEE"/>
        <w:tabs>
          <w:tab w:val="clear" w:pos="720"/>
        </w:tabs>
        <w:wordWrap w:val="0"/>
        <w:spacing w:after="180" w:line="225" w:lineRule="atLeast"/>
        <w:ind w:left="1095"/>
        <w:rPr>
          <w:rFonts w:ascii="Consolas" w:hAnsi="Consolas"/>
          <w:color w:val="2D3B45"/>
        </w:rPr>
      </w:pPr>
      <w:r>
        <w:rPr>
          <w:rFonts w:ascii="Consolas" w:hAnsi="Consolas"/>
          <w:color w:val="006200"/>
        </w:rPr>
        <w:t>if</w:t>
      </w:r>
      <w:r>
        <w:rPr>
          <w:rFonts w:ascii="Consolas" w:hAnsi="Consolas"/>
          <w:color w:val="2D3B45"/>
        </w:rPr>
        <w:t xml:space="preserve"> </w:t>
      </w:r>
      <w:r>
        <w:rPr>
          <w:rFonts w:ascii="Consolas" w:hAnsi="Consolas"/>
          <w:color w:val="19177C"/>
        </w:rPr>
        <w:t>__name__</w:t>
      </w:r>
      <w:r>
        <w:rPr>
          <w:rFonts w:ascii="Consolas" w:hAnsi="Consolas"/>
          <w:color w:val="2D3B45"/>
        </w:rPr>
        <w:t xml:space="preserve"> </w:t>
      </w:r>
      <w:r>
        <w:rPr>
          <w:rFonts w:ascii="Consolas" w:hAnsi="Consolas"/>
          <w:color w:val="545454"/>
        </w:rPr>
        <w:t>==</w:t>
      </w:r>
      <w:r>
        <w:rPr>
          <w:rFonts w:ascii="Consolas" w:hAnsi="Consolas"/>
          <w:color w:val="2D3B45"/>
        </w:rPr>
        <w:t xml:space="preserve"> </w:t>
      </w:r>
      <w:r>
        <w:rPr>
          <w:rFonts w:ascii="Consolas" w:hAnsi="Consolas"/>
          <w:color w:val="A21B1B"/>
        </w:rPr>
        <w:t>'__main__'</w:t>
      </w:r>
      <w:r>
        <w:rPr>
          <w:rFonts w:ascii="Consolas" w:hAnsi="Consolas"/>
          <w:color w:val="2D3B45"/>
        </w:rPr>
        <w:t>:</w:t>
      </w:r>
    </w:p>
    <w:p w14:paraId="24F8375E" w14:textId="77777777" w:rsidR="00952EB3" w:rsidRDefault="00952EB3" w:rsidP="00952EB3">
      <w:pPr>
        <w:pStyle w:val="HTMLPreformatted"/>
        <w:numPr>
          <w:ilvl w:val="0"/>
          <w:numId w:val="20"/>
        </w:numPr>
        <w:pBdr>
          <w:top w:val="single" w:sz="6" w:space="7" w:color="C7CDD1"/>
          <w:left w:val="single" w:sz="6" w:space="7" w:color="C7CDD1"/>
          <w:bottom w:val="single" w:sz="6" w:space="7" w:color="C7CDD1"/>
          <w:right w:val="single" w:sz="6" w:space="7" w:color="C7CDD1"/>
        </w:pBdr>
        <w:shd w:val="clear" w:color="auto" w:fill="EBEDEE"/>
        <w:tabs>
          <w:tab w:val="clear" w:pos="720"/>
        </w:tabs>
        <w:wordWrap w:val="0"/>
        <w:spacing w:after="180" w:line="225" w:lineRule="atLeast"/>
        <w:ind w:left="1095"/>
        <w:rPr>
          <w:rFonts w:ascii="Consolas" w:hAnsi="Consolas"/>
          <w:color w:val="2D3B45"/>
        </w:rPr>
      </w:pPr>
      <w:r>
        <w:rPr>
          <w:rFonts w:ascii="Consolas" w:hAnsi="Consolas"/>
          <w:color w:val="2D3B45"/>
        </w:rPr>
        <w:t xml:space="preserve">    </w:t>
      </w:r>
      <w:proofErr w:type="spellStart"/>
      <w:proofErr w:type="gramStart"/>
      <w:r>
        <w:rPr>
          <w:rFonts w:ascii="Consolas" w:hAnsi="Consolas"/>
          <w:color w:val="2D3B45"/>
        </w:rPr>
        <w:t>unittest</w:t>
      </w:r>
      <w:r>
        <w:rPr>
          <w:rFonts w:ascii="Consolas" w:hAnsi="Consolas"/>
          <w:color w:val="545454"/>
        </w:rPr>
        <w:t>.</w:t>
      </w:r>
      <w:r>
        <w:rPr>
          <w:rFonts w:ascii="Consolas" w:hAnsi="Consolas"/>
          <w:color w:val="2D3B45"/>
        </w:rPr>
        <w:t>main</w:t>
      </w:r>
      <w:proofErr w:type="spellEnd"/>
      <w:proofErr w:type="gramEnd"/>
      <w:r>
        <w:rPr>
          <w:rFonts w:ascii="Consolas" w:hAnsi="Consolas"/>
          <w:color w:val="2D3B45"/>
        </w:rPr>
        <w:t>()</w:t>
      </w:r>
    </w:p>
    <w:p w14:paraId="6170DA5A" w14:textId="77777777" w:rsidR="00952EB3" w:rsidRDefault="00952EB3" w:rsidP="00952EB3">
      <w:pPr>
        <w:numPr>
          <w:ilvl w:val="0"/>
          <w:numId w:val="2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Feel free to take the provided source above and create your own </w:t>
      </w:r>
      <w:r>
        <w:rPr>
          <w:rStyle w:val="pln"/>
          <w:rFonts w:ascii="Consolas" w:hAnsi="Consolas" w:cs="Courier New"/>
          <w:color w:val="D01A19"/>
          <w:sz w:val="20"/>
          <w:szCs w:val="20"/>
          <w:bdr w:val="single" w:sz="6" w:space="0" w:color="C7CDD1" w:frame="1"/>
          <w:shd w:val="clear" w:color="auto" w:fill="EBEDEE"/>
        </w:rPr>
        <w:t>contrived_func.py</w:t>
      </w:r>
      <w:r>
        <w:rPr>
          <w:rFonts w:ascii="Lato" w:hAnsi="Lato"/>
          <w:color w:val="2D3B45"/>
        </w:rPr>
        <w:t> to run your tests against to help find errors with your testing file</w:t>
      </w:r>
    </w:p>
    <w:p w14:paraId="41759A4B" w14:textId="77777777" w:rsidR="00952EB3" w:rsidRDefault="00952EB3" w:rsidP="00952EB3">
      <w:pPr>
        <w:numPr>
          <w:ilvl w:val="0"/>
          <w:numId w:val="2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Do not use Random Testing for this assignment, you will get your chance in </w:t>
      </w:r>
      <w:hyperlink r:id="rId11" w:tooltip="HW3: Random Testing Hands On" w:history="1">
        <w:r>
          <w:rPr>
            <w:rStyle w:val="Hyperlink"/>
            <w:rFonts w:ascii="Lato" w:hAnsi="Lato"/>
          </w:rPr>
          <w:t>HW3: Random Testing Hands On</w:t>
        </w:r>
      </w:hyperlink>
      <w:r>
        <w:rPr>
          <w:rFonts w:ascii="Lato" w:hAnsi="Lato"/>
          <w:color w:val="2D3B45"/>
        </w:rPr>
        <w:t> </w:t>
      </w:r>
    </w:p>
    <w:p w14:paraId="57AD02CA" w14:textId="77777777" w:rsidR="00952EB3" w:rsidRDefault="00952EB3" w:rsidP="00952EB3">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What to turn in</w:t>
      </w:r>
    </w:p>
    <w:p w14:paraId="2350ED88" w14:textId="77777777" w:rsidR="00952EB3" w:rsidRDefault="00952EB3" w:rsidP="00952EB3">
      <w:pPr>
        <w:pStyle w:val="NormalWeb"/>
        <w:shd w:val="clear" w:color="auto" w:fill="FFFFFF"/>
        <w:spacing w:before="180" w:beforeAutospacing="0" w:after="180" w:afterAutospacing="0"/>
        <w:rPr>
          <w:rFonts w:ascii="Lato" w:hAnsi="Lato"/>
          <w:color w:val="2D3B45"/>
        </w:rPr>
      </w:pPr>
      <w:r>
        <w:rPr>
          <w:rFonts w:ascii="Lato" w:hAnsi="Lato"/>
          <w:color w:val="2D3B45"/>
        </w:rPr>
        <w:t xml:space="preserve">Submit to </w:t>
      </w:r>
      <w:proofErr w:type="spellStart"/>
      <w:r>
        <w:rPr>
          <w:rFonts w:ascii="Lato" w:hAnsi="Lato"/>
          <w:color w:val="2D3B45"/>
        </w:rPr>
        <w:t>Gradescope</w:t>
      </w:r>
      <w:proofErr w:type="spellEnd"/>
      <w:r>
        <w:rPr>
          <w:rFonts w:ascii="Lato" w:hAnsi="Lato"/>
          <w:color w:val="2D3B45"/>
        </w:rPr>
        <w:t xml:space="preserve"> your testing suite; it must be named </w:t>
      </w:r>
      <w:r>
        <w:rPr>
          <w:rStyle w:val="pln"/>
          <w:rFonts w:ascii="Consolas" w:hAnsi="Consolas" w:cs="Courier New"/>
          <w:color w:val="D01A19"/>
          <w:sz w:val="20"/>
          <w:szCs w:val="20"/>
          <w:bdr w:val="single" w:sz="6" w:space="0" w:color="C7CDD1" w:frame="1"/>
          <w:shd w:val="clear" w:color="auto" w:fill="EBEDEE"/>
        </w:rPr>
        <w:t>tests</w:t>
      </w:r>
      <w:r>
        <w:rPr>
          <w:rStyle w:val="pun"/>
          <w:rFonts w:ascii="Consolas" w:hAnsi="Consolas" w:cs="Courier New"/>
          <w:color w:val="D01A19"/>
          <w:sz w:val="20"/>
          <w:szCs w:val="20"/>
          <w:bdr w:val="single" w:sz="6" w:space="0" w:color="C7CDD1" w:frame="1"/>
          <w:shd w:val="clear" w:color="auto" w:fill="EBEDEE"/>
        </w:rPr>
        <w:t>.</w:t>
      </w:r>
      <w:r>
        <w:rPr>
          <w:rStyle w:val="pln"/>
          <w:rFonts w:ascii="Consolas" w:hAnsi="Consolas" w:cs="Courier New"/>
          <w:color w:val="D01A19"/>
          <w:sz w:val="20"/>
          <w:szCs w:val="20"/>
          <w:bdr w:val="single" w:sz="6" w:space="0" w:color="C7CDD1" w:frame="1"/>
          <w:shd w:val="clear" w:color="auto" w:fill="EBEDEE"/>
        </w:rPr>
        <w:t>py</w:t>
      </w:r>
    </w:p>
    <w:p w14:paraId="72B52E54" w14:textId="77777777" w:rsidR="00952EB3" w:rsidRDefault="00952EB3" w:rsidP="00952EB3">
      <w:pPr>
        <w:numPr>
          <w:ilvl w:val="0"/>
          <w:numId w:val="2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This file must be free of PEP8 linting errors</w:t>
      </w:r>
    </w:p>
    <w:p w14:paraId="2BBF4800" w14:textId="77777777" w:rsidR="00952EB3" w:rsidRDefault="00952EB3" w:rsidP="00952EB3">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Resources</w:t>
      </w:r>
    </w:p>
    <w:p w14:paraId="6439E8A9" w14:textId="77777777" w:rsidR="00952EB3" w:rsidRDefault="00952EB3" w:rsidP="00952EB3">
      <w:pPr>
        <w:numPr>
          <w:ilvl w:val="0"/>
          <w:numId w:val="22"/>
        </w:numPr>
        <w:shd w:val="clear" w:color="auto" w:fill="FFFFFF"/>
        <w:spacing w:beforeAutospacing="1" w:after="0" w:afterAutospacing="1" w:line="240" w:lineRule="auto"/>
        <w:ind w:left="1095"/>
        <w:rPr>
          <w:rFonts w:ascii="Lato" w:hAnsi="Lato"/>
          <w:color w:val="2D3B45"/>
        </w:rPr>
      </w:pPr>
      <w:hyperlink r:id="rId12" w:tgtFrame="_blank" w:history="1">
        <w:r>
          <w:rPr>
            <w:rStyle w:val="Hyperlink"/>
            <w:rFonts w:ascii="Lato" w:hAnsi="Lato"/>
          </w:rPr>
          <w:t>PyCharm Coverage Tools</w:t>
        </w:r>
        <w:r>
          <w:rPr>
            <w:rStyle w:val="screenreader-only"/>
            <w:rFonts w:ascii="Lato" w:hAnsi="Lato"/>
            <w:color w:val="0000FF"/>
            <w:u w:val="single"/>
            <w:bdr w:val="none" w:sz="0" w:space="0" w:color="auto" w:frame="1"/>
          </w:rPr>
          <w:t> (Links to an external site.)</w:t>
        </w:r>
      </w:hyperlink>
    </w:p>
    <w:p w14:paraId="1C9F923C" w14:textId="77777777" w:rsidR="00952EB3" w:rsidRDefault="00952EB3" w:rsidP="00952EB3">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Rubric</w:t>
      </w:r>
    </w:p>
    <w:p w14:paraId="30B9BE6C" w14:textId="77777777" w:rsidR="00952EB3" w:rsidRDefault="00952EB3" w:rsidP="00952EB3">
      <w:pPr>
        <w:shd w:val="clear" w:color="auto" w:fill="FFFFFF"/>
        <w:rPr>
          <w:rFonts w:ascii="Lato" w:hAnsi="Lato"/>
          <w:b/>
          <w:bCs/>
          <w:color w:val="2D3B45"/>
          <w:sz w:val="24"/>
          <w:szCs w:val="24"/>
        </w:rPr>
      </w:pPr>
      <w:r>
        <w:rPr>
          <w:rStyle w:val="title"/>
          <w:rFonts w:ascii="Lato" w:hAnsi="Lato"/>
          <w:b/>
          <w:bCs/>
          <w:color w:val="2D3B45"/>
        </w:rPr>
        <w:t>Some Rubric</w:t>
      </w:r>
    </w:p>
    <w:tbl>
      <w:tblPr>
        <w:tblW w:w="8934" w:type="dxa"/>
        <w:tblCellMar>
          <w:top w:w="15" w:type="dxa"/>
          <w:left w:w="15" w:type="dxa"/>
          <w:bottom w:w="15" w:type="dxa"/>
          <w:right w:w="15" w:type="dxa"/>
        </w:tblCellMar>
        <w:tblLook w:val="04A0" w:firstRow="1" w:lastRow="0" w:firstColumn="1" w:lastColumn="0" w:noHBand="0" w:noVBand="1"/>
      </w:tblPr>
      <w:tblGrid>
        <w:gridCol w:w="2130"/>
        <w:gridCol w:w="6067"/>
        <w:gridCol w:w="737"/>
      </w:tblGrid>
      <w:tr w:rsidR="00952EB3" w14:paraId="65B2A43E" w14:textId="77777777" w:rsidTr="00952EB3">
        <w:trPr>
          <w:tblHeader/>
        </w:trPr>
        <w:tc>
          <w:tcPr>
            <w:tcW w:w="0" w:type="auto"/>
            <w:gridSpan w:val="3"/>
            <w:tcBorders>
              <w:top w:val="nil"/>
              <w:left w:val="nil"/>
              <w:bottom w:val="nil"/>
              <w:right w:val="nil"/>
            </w:tcBorders>
            <w:shd w:val="clear" w:color="auto" w:fill="FFFFFF"/>
            <w:tcMar>
              <w:top w:w="105" w:type="dxa"/>
              <w:left w:w="150" w:type="dxa"/>
              <w:bottom w:w="105" w:type="dxa"/>
              <w:right w:w="150" w:type="dxa"/>
            </w:tcMar>
            <w:vAlign w:val="center"/>
            <w:hideMark/>
          </w:tcPr>
          <w:p w14:paraId="60CAF8AB" w14:textId="77777777" w:rsidR="00952EB3" w:rsidRDefault="00952EB3">
            <w:pPr>
              <w:jc w:val="center"/>
              <w:divId w:val="1530684813"/>
              <w:rPr>
                <w:sz w:val="24"/>
                <w:szCs w:val="24"/>
              </w:rPr>
            </w:pPr>
            <w:r>
              <w:rPr>
                <w:rStyle w:val="title"/>
              </w:rPr>
              <w:t>Some Rubric</w:t>
            </w:r>
          </w:p>
        </w:tc>
      </w:tr>
      <w:tr w:rsidR="00952EB3" w14:paraId="1AE4B892" w14:textId="77777777" w:rsidTr="00952EB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1153BC7D" w14:textId="77777777" w:rsidR="00952EB3" w:rsidRDefault="00952EB3">
            <w:pPr>
              <w:jc w:val="center"/>
              <w:rPr>
                <w:b/>
                <w:bCs/>
              </w:rPr>
            </w:pPr>
            <w:r>
              <w:rPr>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5472B258" w14:textId="77777777" w:rsidR="00952EB3" w:rsidRDefault="00952EB3">
            <w:pPr>
              <w:jc w:val="center"/>
              <w:rPr>
                <w:b/>
                <w:bCs/>
              </w:rPr>
            </w:pPr>
            <w:r>
              <w:rPr>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30B6E1" w14:textId="77777777" w:rsidR="00952EB3" w:rsidRDefault="00952EB3">
            <w:pPr>
              <w:jc w:val="center"/>
              <w:rPr>
                <w:b/>
                <w:bCs/>
              </w:rPr>
            </w:pPr>
            <w:r>
              <w:rPr>
                <w:b/>
                <w:bCs/>
              </w:rPr>
              <w:t>Pts</w:t>
            </w:r>
          </w:p>
        </w:tc>
      </w:tr>
      <w:tr w:rsidR="00952EB3" w14:paraId="156BC8FE" w14:textId="77777777" w:rsidTr="00952EB3">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38982EB" w14:textId="77777777" w:rsidR="00952EB3" w:rsidRDefault="00952EB3" w:rsidP="00952EB3">
            <w:pPr>
              <w:textAlignment w:val="center"/>
            </w:pPr>
            <w:r>
              <w:rPr>
                <w:rStyle w:val="screenreader-only"/>
                <w:bdr w:val="none" w:sz="0" w:space="0" w:color="auto" w:frame="1"/>
              </w:rPr>
              <w:t>This criterion is linked to a Learning Outcome</w:t>
            </w:r>
            <w:r>
              <w:rPr>
                <w:rStyle w:val="description"/>
              </w:rPr>
              <w:t>C1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3098"/>
              <w:gridCol w:w="2943"/>
            </w:tblGrid>
            <w:tr w:rsidR="00952EB3" w14:paraId="746E803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D704EF4"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3891E1D3" w14:textId="77777777" w:rsidR="00952EB3" w:rsidRDefault="00952EB3" w:rsidP="00952EB3">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F9126CE" w14:textId="77777777" w:rsidR="00952EB3" w:rsidRDefault="00952EB3" w:rsidP="00952EB3">
                  <w:pPr>
                    <w:rPr>
                      <w:b/>
                      <w:bCs/>
                      <w:sz w:val="20"/>
                      <w:szCs w:val="20"/>
                    </w:rPr>
                  </w:pPr>
                  <w:r>
                    <w:rPr>
                      <w:rStyle w:val="points"/>
                      <w:b/>
                      <w:bCs/>
                      <w:sz w:val="20"/>
                      <w:szCs w:val="20"/>
                    </w:rPr>
                    <w:t>0</w:t>
                  </w:r>
                  <w:r>
                    <w:rPr>
                      <w:rStyle w:val="nobr"/>
                      <w:b/>
                      <w:bCs/>
                      <w:sz w:val="20"/>
                      <w:szCs w:val="20"/>
                    </w:rPr>
                    <w:t> pts</w:t>
                  </w:r>
                </w:p>
                <w:p w14:paraId="0E8A8DCC" w14:textId="77777777" w:rsidR="00952EB3" w:rsidRDefault="00952EB3" w:rsidP="00952EB3">
                  <w:pPr>
                    <w:rPr>
                      <w:b/>
                      <w:bCs/>
                      <w:sz w:val="20"/>
                      <w:szCs w:val="20"/>
                    </w:rPr>
                  </w:pPr>
                  <w:r>
                    <w:rPr>
                      <w:b/>
                      <w:bCs/>
                      <w:sz w:val="20"/>
                      <w:szCs w:val="20"/>
                    </w:rPr>
                    <w:t>No Marks</w:t>
                  </w:r>
                </w:p>
              </w:tc>
            </w:tr>
          </w:tbl>
          <w:p w14:paraId="4E3A4F51"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E01C83E" w14:textId="77777777" w:rsidR="00952EB3" w:rsidRDefault="00952EB3" w:rsidP="00952EB3">
            <w:pPr>
              <w:rPr>
                <w:sz w:val="24"/>
                <w:szCs w:val="24"/>
              </w:rPr>
            </w:pPr>
            <w:r>
              <w:rPr>
                <w:rStyle w:val="displaycriterionpoints"/>
              </w:rPr>
              <w:t>1</w:t>
            </w:r>
            <w:r>
              <w:t> pts</w:t>
            </w:r>
          </w:p>
        </w:tc>
      </w:tr>
      <w:tr w:rsidR="00952EB3" w14:paraId="1A374491" w14:textId="77777777" w:rsidTr="00952EB3">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30A8346" w14:textId="77777777" w:rsidR="00952EB3" w:rsidRDefault="00952EB3" w:rsidP="00952EB3">
            <w:pPr>
              <w:textAlignment w:val="center"/>
            </w:pPr>
            <w:r>
              <w:rPr>
                <w:rStyle w:val="screenreader-only"/>
                <w:bdr w:val="none" w:sz="0" w:space="0" w:color="auto" w:frame="1"/>
              </w:rPr>
              <w:t>This criterion is linked to a Learning Outcome</w:t>
            </w:r>
            <w:r>
              <w:rPr>
                <w:rStyle w:val="description"/>
              </w:rPr>
              <w:t>C2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3098"/>
              <w:gridCol w:w="2943"/>
            </w:tblGrid>
            <w:tr w:rsidR="00952EB3" w14:paraId="7F10C66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55B0DD1"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312DC84B" w14:textId="77777777" w:rsidR="00952EB3" w:rsidRDefault="00952EB3" w:rsidP="00952EB3">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469B605" w14:textId="77777777" w:rsidR="00952EB3" w:rsidRDefault="00952EB3" w:rsidP="00952EB3">
                  <w:pPr>
                    <w:rPr>
                      <w:b/>
                      <w:bCs/>
                      <w:sz w:val="20"/>
                      <w:szCs w:val="20"/>
                    </w:rPr>
                  </w:pPr>
                  <w:r>
                    <w:rPr>
                      <w:rStyle w:val="points"/>
                      <w:b/>
                      <w:bCs/>
                      <w:sz w:val="20"/>
                      <w:szCs w:val="20"/>
                    </w:rPr>
                    <w:t>0</w:t>
                  </w:r>
                  <w:r>
                    <w:rPr>
                      <w:rStyle w:val="nobr"/>
                      <w:b/>
                      <w:bCs/>
                      <w:sz w:val="20"/>
                      <w:szCs w:val="20"/>
                    </w:rPr>
                    <w:t> pts</w:t>
                  </w:r>
                </w:p>
                <w:p w14:paraId="2678B050" w14:textId="77777777" w:rsidR="00952EB3" w:rsidRDefault="00952EB3" w:rsidP="00952EB3">
                  <w:pPr>
                    <w:rPr>
                      <w:b/>
                      <w:bCs/>
                      <w:sz w:val="20"/>
                      <w:szCs w:val="20"/>
                    </w:rPr>
                  </w:pPr>
                  <w:r>
                    <w:rPr>
                      <w:b/>
                      <w:bCs/>
                      <w:sz w:val="20"/>
                      <w:szCs w:val="20"/>
                    </w:rPr>
                    <w:t>No Marks</w:t>
                  </w:r>
                </w:p>
              </w:tc>
            </w:tr>
          </w:tbl>
          <w:p w14:paraId="41973E7F"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2455E15" w14:textId="77777777" w:rsidR="00952EB3" w:rsidRDefault="00952EB3" w:rsidP="00952EB3">
            <w:pPr>
              <w:rPr>
                <w:sz w:val="24"/>
                <w:szCs w:val="24"/>
              </w:rPr>
            </w:pPr>
            <w:r>
              <w:rPr>
                <w:rStyle w:val="displaycriterionpoints"/>
              </w:rPr>
              <w:t>1</w:t>
            </w:r>
            <w:r>
              <w:t> pts</w:t>
            </w:r>
          </w:p>
        </w:tc>
      </w:tr>
      <w:tr w:rsidR="00952EB3" w14:paraId="48C35991" w14:textId="77777777" w:rsidTr="00952EB3">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54E2898" w14:textId="77777777" w:rsidR="00952EB3" w:rsidRDefault="00952EB3" w:rsidP="00952EB3">
            <w:pPr>
              <w:textAlignment w:val="center"/>
            </w:pPr>
            <w:r>
              <w:rPr>
                <w:rStyle w:val="screenreader-only"/>
                <w:bdr w:val="none" w:sz="0" w:space="0" w:color="auto" w:frame="1"/>
              </w:rPr>
              <w:lastRenderedPageBreak/>
              <w:t>This criterion is linked to a Learning Outcome</w:t>
            </w:r>
            <w:r>
              <w:rPr>
                <w:rStyle w:val="description"/>
              </w:rPr>
              <w:t>C3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3098"/>
              <w:gridCol w:w="2943"/>
            </w:tblGrid>
            <w:tr w:rsidR="00952EB3" w14:paraId="27A2B11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27838B8"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4924BB17" w14:textId="77777777" w:rsidR="00952EB3" w:rsidRDefault="00952EB3" w:rsidP="00952EB3">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2A4FCD" w14:textId="77777777" w:rsidR="00952EB3" w:rsidRDefault="00952EB3" w:rsidP="00952EB3">
                  <w:pPr>
                    <w:rPr>
                      <w:b/>
                      <w:bCs/>
                      <w:sz w:val="20"/>
                      <w:szCs w:val="20"/>
                    </w:rPr>
                  </w:pPr>
                  <w:r>
                    <w:rPr>
                      <w:rStyle w:val="points"/>
                      <w:b/>
                      <w:bCs/>
                      <w:sz w:val="20"/>
                      <w:szCs w:val="20"/>
                    </w:rPr>
                    <w:t>0</w:t>
                  </w:r>
                  <w:r>
                    <w:rPr>
                      <w:rStyle w:val="nobr"/>
                      <w:b/>
                      <w:bCs/>
                      <w:sz w:val="20"/>
                      <w:szCs w:val="20"/>
                    </w:rPr>
                    <w:t> pts</w:t>
                  </w:r>
                </w:p>
                <w:p w14:paraId="6F443B45" w14:textId="77777777" w:rsidR="00952EB3" w:rsidRDefault="00952EB3" w:rsidP="00952EB3">
                  <w:pPr>
                    <w:rPr>
                      <w:b/>
                      <w:bCs/>
                      <w:sz w:val="20"/>
                      <w:szCs w:val="20"/>
                    </w:rPr>
                  </w:pPr>
                  <w:r>
                    <w:rPr>
                      <w:b/>
                      <w:bCs/>
                      <w:sz w:val="20"/>
                      <w:szCs w:val="20"/>
                    </w:rPr>
                    <w:t>No Marks</w:t>
                  </w:r>
                </w:p>
              </w:tc>
            </w:tr>
          </w:tbl>
          <w:p w14:paraId="276F9B57"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FA71AFD" w14:textId="77777777" w:rsidR="00952EB3" w:rsidRDefault="00952EB3" w:rsidP="00952EB3">
            <w:pPr>
              <w:rPr>
                <w:sz w:val="24"/>
                <w:szCs w:val="24"/>
              </w:rPr>
            </w:pPr>
            <w:r>
              <w:rPr>
                <w:rStyle w:val="displaycriterionpoints"/>
              </w:rPr>
              <w:t>1</w:t>
            </w:r>
            <w:r>
              <w:t> pts</w:t>
            </w:r>
          </w:p>
        </w:tc>
      </w:tr>
      <w:tr w:rsidR="00952EB3" w14:paraId="095E4479" w14:textId="77777777" w:rsidTr="00952EB3">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94FDAAF" w14:textId="77777777" w:rsidR="00952EB3" w:rsidRDefault="00952EB3" w:rsidP="00952EB3">
            <w:pPr>
              <w:textAlignment w:val="center"/>
            </w:pPr>
            <w:r>
              <w:rPr>
                <w:rStyle w:val="screenreader-only"/>
                <w:bdr w:val="none" w:sz="0" w:space="0" w:color="auto" w:frame="1"/>
              </w:rPr>
              <w:t>This criterion is linked to a Learning Outcome</w:t>
            </w:r>
            <w:r>
              <w:rPr>
                <w:rStyle w:val="description"/>
              </w:rPr>
              <w:t>C4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3098"/>
              <w:gridCol w:w="2943"/>
            </w:tblGrid>
            <w:tr w:rsidR="00952EB3" w14:paraId="687454B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785183B"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27FF732A" w14:textId="77777777" w:rsidR="00952EB3" w:rsidRDefault="00952EB3" w:rsidP="00952EB3">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DF1E309" w14:textId="77777777" w:rsidR="00952EB3" w:rsidRDefault="00952EB3" w:rsidP="00952EB3">
                  <w:pPr>
                    <w:rPr>
                      <w:b/>
                      <w:bCs/>
                      <w:sz w:val="20"/>
                      <w:szCs w:val="20"/>
                    </w:rPr>
                  </w:pPr>
                  <w:r>
                    <w:rPr>
                      <w:rStyle w:val="points"/>
                      <w:b/>
                      <w:bCs/>
                      <w:sz w:val="20"/>
                      <w:szCs w:val="20"/>
                    </w:rPr>
                    <w:t>0</w:t>
                  </w:r>
                  <w:r>
                    <w:rPr>
                      <w:rStyle w:val="nobr"/>
                      <w:b/>
                      <w:bCs/>
                      <w:sz w:val="20"/>
                      <w:szCs w:val="20"/>
                    </w:rPr>
                    <w:t> pts</w:t>
                  </w:r>
                </w:p>
                <w:p w14:paraId="139F7C68" w14:textId="77777777" w:rsidR="00952EB3" w:rsidRDefault="00952EB3" w:rsidP="00952EB3">
                  <w:pPr>
                    <w:rPr>
                      <w:b/>
                      <w:bCs/>
                      <w:sz w:val="20"/>
                      <w:szCs w:val="20"/>
                    </w:rPr>
                  </w:pPr>
                  <w:r>
                    <w:rPr>
                      <w:b/>
                      <w:bCs/>
                      <w:sz w:val="20"/>
                      <w:szCs w:val="20"/>
                    </w:rPr>
                    <w:t>No Marks</w:t>
                  </w:r>
                </w:p>
              </w:tc>
            </w:tr>
          </w:tbl>
          <w:p w14:paraId="51E3778E"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E6E5276" w14:textId="77777777" w:rsidR="00952EB3" w:rsidRDefault="00952EB3" w:rsidP="00952EB3">
            <w:pPr>
              <w:rPr>
                <w:sz w:val="24"/>
                <w:szCs w:val="24"/>
              </w:rPr>
            </w:pPr>
            <w:r>
              <w:rPr>
                <w:rStyle w:val="displaycriterionpoints"/>
              </w:rPr>
              <w:t>1</w:t>
            </w:r>
            <w:r>
              <w:t> pts</w:t>
            </w:r>
          </w:p>
        </w:tc>
      </w:tr>
      <w:tr w:rsidR="00952EB3" w14:paraId="5017B99D" w14:textId="77777777" w:rsidTr="00952EB3">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0759400" w14:textId="77777777" w:rsidR="00952EB3" w:rsidRDefault="00952EB3" w:rsidP="00952EB3">
            <w:pPr>
              <w:textAlignment w:val="center"/>
            </w:pPr>
            <w:r>
              <w:rPr>
                <w:rStyle w:val="screenreader-only"/>
                <w:bdr w:val="none" w:sz="0" w:space="0" w:color="auto" w:frame="1"/>
              </w:rPr>
              <w:t>This criterion is linked to a Learning Outcome</w:t>
            </w:r>
            <w:r>
              <w:rPr>
                <w:rStyle w:val="description"/>
              </w:rPr>
              <w:t>C5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3098"/>
              <w:gridCol w:w="2943"/>
            </w:tblGrid>
            <w:tr w:rsidR="00952EB3" w14:paraId="7BF3D7E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9BB86C3"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6A2DBA9C" w14:textId="77777777" w:rsidR="00952EB3" w:rsidRDefault="00952EB3" w:rsidP="00952EB3">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75CDAD2" w14:textId="77777777" w:rsidR="00952EB3" w:rsidRDefault="00952EB3" w:rsidP="00952EB3">
                  <w:pPr>
                    <w:rPr>
                      <w:b/>
                      <w:bCs/>
                      <w:sz w:val="20"/>
                      <w:szCs w:val="20"/>
                    </w:rPr>
                  </w:pPr>
                  <w:r>
                    <w:rPr>
                      <w:rStyle w:val="points"/>
                      <w:b/>
                      <w:bCs/>
                      <w:sz w:val="20"/>
                      <w:szCs w:val="20"/>
                    </w:rPr>
                    <w:t>0</w:t>
                  </w:r>
                  <w:r>
                    <w:rPr>
                      <w:rStyle w:val="nobr"/>
                      <w:b/>
                      <w:bCs/>
                      <w:sz w:val="20"/>
                      <w:szCs w:val="20"/>
                    </w:rPr>
                    <w:t> pts</w:t>
                  </w:r>
                </w:p>
                <w:p w14:paraId="40439690" w14:textId="77777777" w:rsidR="00952EB3" w:rsidRDefault="00952EB3" w:rsidP="00952EB3">
                  <w:pPr>
                    <w:rPr>
                      <w:b/>
                      <w:bCs/>
                      <w:sz w:val="20"/>
                      <w:szCs w:val="20"/>
                    </w:rPr>
                  </w:pPr>
                  <w:r>
                    <w:rPr>
                      <w:b/>
                      <w:bCs/>
                      <w:sz w:val="20"/>
                      <w:szCs w:val="20"/>
                    </w:rPr>
                    <w:t>No Marks</w:t>
                  </w:r>
                </w:p>
              </w:tc>
            </w:tr>
          </w:tbl>
          <w:p w14:paraId="54AF48C2"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3871404" w14:textId="77777777" w:rsidR="00952EB3" w:rsidRDefault="00952EB3" w:rsidP="00952EB3">
            <w:pPr>
              <w:rPr>
                <w:sz w:val="24"/>
                <w:szCs w:val="24"/>
              </w:rPr>
            </w:pPr>
            <w:r>
              <w:rPr>
                <w:rStyle w:val="displaycriterionpoints"/>
              </w:rPr>
              <w:t>1</w:t>
            </w:r>
            <w:r>
              <w:t> pts</w:t>
            </w:r>
          </w:p>
        </w:tc>
      </w:tr>
      <w:tr w:rsidR="00952EB3" w14:paraId="522C1DF9" w14:textId="77777777" w:rsidTr="00952EB3">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938A5E9" w14:textId="77777777" w:rsidR="00952EB3" w:rsidRDefault="00952EB3" w:rsidP="00952EB3">
            <w:pPr>
              <w:textAlignment w:val="center"/>
            </w:pPr>
            <w:r>
              <w:rPr>
                <w:rStyle w:val="screenreader-only"/>
                <w:bdr w:val="none" w:sz="0" w:space="0" w:color="auto" w:frame="1"/>
              </w:rPr>
              <w:t>This criterion is linked to a Learning Outcome</w:t>
            </w:r>
            <w:r>
              <w:rPr>
                <w:rStyle w:val="description"/>
              </w:rPr>
              <w:t>C6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3098"/>
              <w:gridCol w:w="2943"/>
            </w:tblGrid>
            <w:tr w:rsidR="00952EB3" w14:paraId="2890E32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D41A85F"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6AE51E59" w14:textId="77777777" w:rsidR="00952EB3" w:rsidRDefault="00952EB3" w:rsidP="00952EB3">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2CA345D" w14:textId="77777777" w:rsidR="00952EB3" w:rsidRDefault="00952EB3" w:rsidP="00952EB3">
                  <w:pPr>
                    <w:rPr>
                      <w:b/>
                      <w:bCs/>
                      <w:sz w:val="20"/>
                      <w:szCs w:val="20"/>
                    </w:rPr>
                  </w:pPr>
                  <w:r>
                    <w:rPr>
                      <w:rStyle w:val="points"/>
                      <w:b/>
                      <w:bCs/>
                      <w:sz w:val="20"/>
                      <w:szCs w:val="20"/>
                    </w:rPr>
                    <w:t>0</w:t>
                  </w:r>
                  <w:r>
                    <w:rPr>
                      <w:rStyle w:val="nobr"/>
                      <w:b/>
                      <w:bCs/>
                      <w:sz w:val="20"/>
                      <w:szCs w:val="20"/>
                    </w:rPr>
                    <w:t> pts</w:t>
                  </w:r>
                </w:p>
                <w:p w14:paraId="5247D3B0" w14:textId="77777777" w:rsidR="00952EB3" w:rsidRDefault="00952EB3" w:rsidP="00952EB3">
                  <w:pPr>
                    <w:rPr>
                      <w:b/>
                      <w:bCs/>
                      <w:sz w:val="20"/>
                      <w:szCs w:val="20"/>
                    </w:rPr>
                  </w:pPr>
                  <w:r>
                    <w:rPr>
                      <w:b/>
                      <w:bCs/>
                      <w:sz w:val="20"/>
                      <w:szCs w:val="20"/>
                    </w:rPr>
                    <w:t>No Marks</w:t>
                  </w:r>
                </w:p>
              </w:tc>
            </w:tr>
          </w:tbl>
          <w:p w14:paraId="5967FFD3"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5CE30A0" w14:textId="77777777" w:rsidR="00952EB3" w:rsidRDefault="00952EB3" w:rsidP="00952EB3">
            <w:pPr>
              <w:rPr>
                <w:sz w:val="24"/>
                <w:szCs w:val="24"/>
              </w:rPr>
            </w:pPr>
            <w:r>
              <w:rPr>
                <w:rStyle w:val="displaycriterionpoints"/>
              </w:rPr>
              <w:t>1</w:t>
            </w:r>
            <w:r>
              <w:t> pts</w:t>
            </w:r>
          </w:p>
        </w:tc>
      </w:tr>
      <w:tr w:rsidR="00952EB3" w14:paraId="16198A56" w14:textId="77777777" w:rsidTr="00952EB3">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186CDFA" w14:textId="77777777" w:rsidR="00952EB3" w:rsidRDefault="00952EB3" w:rsidP="00952EB3">
            <w:pPr>
              <w:textAlignment w:val="center"/>
            </w:pPr>
            <w:r>
              <w:rPr>
                <w:rStyle w:val="screenreader-only"/>
                <w:bdr w:val="none" w:sz="0" w:space="0" w:color="auto" w:frame="1"/>
              </w:rPr>
              <w:t>This criterion is linked to a Learning Outcome</w:t>
            </w:r>
            <w:r>
              <w:rPr>
                <w:rStyle w:val="description"/>
              </w:rPr>
              <w:t>C7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3098"/>
              <w:gridCol w:w="2943"/>
            </w:tblGrid>
            <w:tr w:rsidR="00952EB3" w14:paraId="29D14B4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B988E3E"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1695B0A0" w14:textId="77777777" w:rsidR="00952EB3" w:rsidRDefault="00952EB3" w:rsidP="00952EB3">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7A5AFC6" w14:textId="77777777" w:rsidR="00952EB3" w:rsidRDefault="00952EB3" w:rsidP="00952EB3">
                  <w:pPr>
                    <w:rPr>
                      <w:b/>
                      <w:bCs/>
                      <w:sz w:val="20"/>
                      <w:szCs w:val="20"/>
                    </w:rPr>
                  </w:pPr>
                  <w:r>
                    <w:rPr>
                      <w:rStyle w:val="points"/>
                      <w:b/>
                      <w:bCs/>
                      <w:sz w:val="20"/>
                      <w:szCs w:val="20"/>
                    </w:rPr>
                    <w:t>0</w:t>
                  </w:r>
                  <w:r>
                    <w:rPr>
                      <w:rStyle w:val="nobr"/>
                      <w:b/>
                      <w:bCs/>
                      <w:sz w:val="20"/>
                      <w:szCs w:val="20"/>
                    </w:rPr>
                    <w:t> pts</w:t>
                  </w:r>
                </w:p>
                <w:p w14:paraId="7A54FF41" w14:textId="77777777" w:rsidR="00952EB3" w:rsidRDefault="00952EB3" w:rsidP="00952EB3">
                  <w:pPr>
                    <w:rPr>
                      <w:b/>
                      <w:bCs/>
                      <w:sz w:val="20"/>
                      <w:szCs w:val="20"/>
                    </w:rPr>
                  </w:pPr>
                  <w:r>
                    <w:rPr>
                      <w:b/>
                      <w:bCs/>
                      <w:sz w:val="20"/>
                      <w:szCs w:val="20"/>
                    </w:rPr>
                    <w:t>No Marks</w:t>
                  </w:r>
                </w:p>
              </w:tc>
            </w:tr>
          </w:tbl>
          <w:p w14:paraId="5D4198D1"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8906258" w14:textId="77777777" w:rsidR="00952EB3" w:rsidRDefault="00952EB3" w:rsidP="00952EB3">
            <w:pPr>
              <w:rPr>
                <w:sz w:val="24"/>
                <w:szCs w:val="24"/>
              </w:rPr>
            </w:pPr>
            <w:r>
              <w:rPr>
                <w:rStyle w:val="displaycriterionpoints"/>
              </w:rPr>
              <w:t>1</w:t>
            </w:r>
            <w:r>
              <w:t> pts</w:t>
            </w:r>
          </w:p>
        </w:tc>
      </w:tr>
      <w:tr w:rsidR="00952EB3" w14:paraId="519AAA3F" w14:textId="77777777" w:rsidTr="00952EB3">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CDCB9D7" w14:textId="77777777" w:rsidR="00952EB3" w:rsidRDefault="00952EB3" w:rsidP="00952EB3">
            <w:pPr>
              <w:textAlignment w:val="center"/>
            </w:pPr>
            <w:r>
              <w:rPr>
                <w:rStyle w:val="screenreader-only"/>
                <w:bdr w:val="none" w:sz="0" w:space="0" w:color="auto" w:frame="1"/>
              </w:rPr>
              <w:t>This criterion is linked to a Learning Outcome</w:t>
            </w:r>
            <w:r>
              <w:rPr>
                <w:rStyle w:val="description"/>
              </w:rPr>
              <w:t>C8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3098"/>
              <w:gridCol w:w="2943"/>
            </w:tblGrid>
            <w:tr w:rsidR="00952EB3" w14:paraId="31FABD0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AD25A93"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22E9A1C8" w14:textId="77777777" w:rsidR="00952EB3" w:rsidRDefault="00952EB3" w:rsidP="00952EB3">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7F02A2E" w14:textId="77777777" w:rsidR="00952EB3" w:rsidRDefault="00952EB3" w:rsidP="00952EB3">
                  <w:pPr>
                    <w:rPr>
                      <w:b/>
                      <w:bCs/>
                      <w:sz w:val="20"/>
                      <w:szCs w:val="20"/>
                    </w:rPr>
                  </w:pPr>
                  <w:r>
                    <w:rPr>
                      <w:rStyle w:val="points"/>
                      <w:b/>
                      <w:bCs/>
                      <w:sz w:val="20"/>
                      <w:szCs w:val="20"/>
                    </w:rPr>
                    <w:t>0</w:t>
                  </w:r>
                  <w:r>
                    <w:rPr>
                      <w:rStyle w:val="nobr"/>
                      <w:b/>
                      <w:bCs/>
                      <w:sz w:val="20"/>
                      <w:szCs w:val="20"/>
                    </w:rPr>
                    <w:t> pts</w:t>
                  </w:r>
                </w:p>
                <w:p w14:paraId="538F0D36" w14:textId="77777777" w:rsidR="00952EB3" w:rsidRDefault="00952EB3" w:rsidP="00952EB3">
                  <w:pPr>
                    <w:rPr>
                      <w:b/>
                      <w:bCs/>
                      <w:sz w:val="20"/>
                      <w:szCs w:val="20"/>
                    </w:rPr>
                  </w:pPr>
                  <w:r>
                    <w:rPr>
                      <w:b/>
                      <w:bCs/>
                      <w:sz w:val="20"/>
                      <w:szCs w:val="20"/>
                    </w:rPr>
                    <w:t>No Marks</w:t>
                  </w:r>
                </w:p>
              </w:tc>
            </w:tr>
          </w:tbl>
          <w:p w14:paraId="7B32FC1A"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DFE589E" w14:textId="77777777" w:rsidR="00952EB3" w:rsidRDefault="00952EB3" w:rsidP="00952EB3">
            <w:pPr>
              <w:rPr>
                <w:sz w:val="24"/>
                <w:szCs w:val="24"/>
              </w:rPr>
            </w:pPr>
            <w:r>
              <w:rPr>
                <w:rStyle w:val="displaycriterionpoints"/>
              </w:rPr>
              <w:t>1</w:t>
            </w:r>
            <w:r>
              <w:t> pts</w:t>
            </w:r>
          </w:p>
        </w:tc>
      </w:tr>
      <w:tr w:rsidR="00952EB3" w14:paraId="3BAB0C25" w14:textId="77777777" w:rsidTr="00952EB3">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5820EAD" w14:textId="77777777" w:rsidR="00952EB3" w:rsidRDefault="00952EB3" w:rsidP="00952EB3">
            <w:pPr>
              <w:textAlignment w:val="center"/>
            </w:pPr>
            <w:r>
              <w:rPr>
                <w:rStyle w:val="screenreader-only"/>
                <w:bdr w:val="none" w:sz="0" w:space="0" w:color="auto" w:frame="1"/>
              </w:rPr>
              <w:t>This criterion is linked to a Learning Outcome</w:t>
            </w:r>
            <w:r>
              <w:rPr>
                <w:rStyle w:val="description"/>
              </w:rPr>
              <w:t>C9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3098"/>
              <w:gridCol w:w="2943"/>
            </w:tblGrid>
            <w:tr w:rsidR="00952EB3" w14:paraId="22E920C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979C9E1"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30429E12" w14:textId="77777777" w:rsidR="00952EB3" w:rsidRDefault="00952EB3" w:rsidP="00952EB3">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6B6F082" w14:textId="77777777" w:rsidR="00952EB3" w:rsidRDefault="00952EB3" w:rsidP="00952EB3">
                  <w:pPr>
                    <w:rPr>
                      <w:b/>
                      <w:bCs/>
                      <w:sz w:val="20"/>
                      <w:szCs w:val="20"/>
                    </w:rPr>
                  </w:pPr>
                  <w:r>
                    <w:rPr>
                      <w:rStyle w:val="points"/>
                      <w:b/>
                      <w:bCs/>
                      <w:sz w:val="20"/>
                      <w:szCs w:val="20"/>
                    </w:rPr>
                    <w:t>0</w:t>
                  </w:r>
                  <w:r>
                    <w:rPr>
                      <w:rStyle w:val="nobr"/>
                      <w:b/>
                      <w:bCs/>
                      <w:sz w:val="20"/>
                      <w:szCs w:val="20"/>
                    </w:rPr>
                    <w:t> pts</w:t>
                  </w:r>
                </w:p>
                <w:p w14:paraId="33356825" w14:textId="77777777" w:rsidR="00952EB3" w:rsidRDefault="00952EB3" w:rsidP="00952EB3">
                  <w:pPr>
                    <w:rPr>
                      <w:b/>
                      <w:bCs/>
                      <w:sz w:val="20"/>
                      <w:szCs w:val="20"/>
                    </w:rPr>
                  </w:pPr>
                  <w:r>
                    <w:rPr>
                      <w:b/>
                      <w:bCs/>
                      <w:sz w:val="20"/>
                      <w:szCs w:val="20"/>
                    </w:rPr>
                    <w:t>No Marks</w:t>
                  </w:r>
                </w:p>
              </w:tc>
            </w:tr>
          </w:tbl>
          <w:p w14:paraId="649AEA6C"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6202EAB" w14:textId="77777777" w:rsidR="00952EB3" w:rsidRDefault="00952EB3" w:rsidP="00952EB3">
            <w:pPr>
              <w:rPr>
                <w:sz w:val="24"/>
                <w:szCs w:val="24"/>
              </w:rPr>
            </w:pPr>
            <w:r>
              <w:rPr>
                <w:rStyle w:val="displaycriterionpoints"/>
              </w:rPr>
              <w:t>1</w:t>
            </w:r>
            <w:r>
              <w:t> pts</w:t>
            </w:r>
          </w:p>
        </w:tc>
      </w:tr>
      <w:tr w:rsidR="00952EB3" w14:paraId="4ED9048C" w14:textId="77777777" w:rsidTr="00952EB3">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BFDBFDC" w14:textId="77777777" w:rsidR="00952EB3" w:rsidRDefault="00952EB3" w:rsidP="00952EB3">
            <w:pPr>
              <w:textAlignment w:val="center"/>
            </w:pPr>
            <w:r>
              <w:rPr>
                <w:rStyle w:val="screenreader-only"/>
                <w:bdr w:val="none" w:sz="0" w:space="0" w:color="auto" w:frame="1"/>
              </w:rPr>
              <w:t>This criterion is linked to a Learning Outcome</w:t>
            </w:r>
            <w:r>
              <w:rPr>
                <w:rStyle w:val="description"/>
              </w:rPr>
              <w:t>C10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3098"/>
              <w:gridCol w:w="2943"/>
            </w:tblGrid>
            <w:tr w:rsidR="00952EB3" w14:paraId="3891CD7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0B61B49"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25419A7C" w14:textId="77777777" w:rsidR="00952EB3" w:rsidRDefault="00952EB3" w:rsidP="00952EB3">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0D04E27" w14:textId="77777777" w:rsidR="00952EB3" w:rsidRDefault="00952EB3" w:rsidP="00952EB3">
                  <w:pPr>
                    <w:rPr>
                      <w:b/>
                      <w:bCs/>
                      <w:sz w:val="20"/>
                      <w:szCs w:val="20"/>
                    </w:rPr>
                  </w:pPr>
                  <w:r>
                    <w:rPr>
                      <w:rStyle w:val="points"/>
                      <w:b/>
                      <w:bCs/>
                      <w:sz w:val="20"/>
                      <w:szCs w:val="20"/>
                    </w:rPr>
                    <w:t>0</w:t>
                  </w:r>
                  <w:r>
                    <w:rPr>
                      <w:rStyle w:val="nobr"/>
                      <w:b/>
                      <w:bCs/>
                      <w:sz w:val="20"/>
                      <w:szCs w:val="20"/>
                    </w:rPr>
                    <w:t> pts</w:t>
                  </w:r>
                </w:p>
                <w:p w14:paraId="32531678" w14:textId="77777777" w:rsidR="00952EB3" w:rsidRDefault="00952EB3" w:rsidP="00952EB3">
                  <w:pPr>
                    <w:rPr>
                      <w:b/>
                      <w:bCs/>
                      <w:sz w:val="20"/>
                      <w:szCs w:val="20"/>
                    </w:rPr>
                  </w:pPr>
                  <w:r>
                    <w:rPr>
                      <w:b/>
                      <w:bCs/>
                      <w:sz w:val="20"/>
                      <w:szCs w:val="20"/>
                    </w:rPr>
                    <w:t>No Marks</w:t>
                  </w:r>
                </w:p>
              </w:tc>
            </w:tr>
          </w:tbl>
          <w:p w14:paraId="4C832557"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E3C6AC6" w14:textId="77777777" w:rsidR="00952EB3" w:rsidRDefault="00952EB3" w:rsidP="00952EB3">
            <w:pPr>
              <w:rPr>
                <w:sz w:val="24"/>
                <w:szCs w:val="24"/>
              </w:rPr>
            </w:pPr>
            <w:r>
              <w:rPr>
                <w:rStyle w:val="displaycriterionpoints"/>
              </w:rPr>
              <w:t>1</w:t>
            </w:r>
            <w:r>
              <w:t> pts</w:t>
            </w:r>
          </w:p>
        </w:tc>
      </w:tr>
      <w:tr w:rsidR="00952EB3" w14:paraId="01293FBD" w14:textId="77777777" w:rsidTr="00952EB3">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69047CC" w14:textId="77777777" w:rsidR="00952EB3" w:rsidRDefault="00952EB3" w:rsidP="00952EB3">
            <w:pPr>
              <w:textAlignment w:val="center"/>
            </w:pPr>
            <w:r>
              <w:rPr>
                <w:rStyle w:val="screenreader-only"/>
                <w:bdr w:val="none" w:sz="0" w:space="0" w:color="auto" w:frame="1"/>
              </w:rPr>
              <w:t>This criterion is linked to a Learning Outcome</w:t>
            </w:r>
            <w:r>
              <w:rPr>
                <w:rStyle w:val="description"/>
              </w:rPr>
              <w:t>C11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3098"/>
              <w:gridCol w:w="2943"/>
            </w:tblGrid>
            <w:tr w:rsidR="00952EB3" w14:paraId="14CA344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81F4E41"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0409D1E2" w14:textId="77777777" w:rsidR="00952EB3" w:rsidRDefault="00952EB3" w:rsidP="00952EB3">
                  <w:pPr>
                    <w:rPr>
                      <w:b/>
                      <w:bCs/>
                      <w:sz w:val="20"/>
                      <w:szCs w:val="20"/>
                    </w:rPr>
                  </w:pPr>
                  <w:r>
                    <w:rPr>
                      <w:b/>
                      <w:bCs/>
                      <w:sz w:val="20"/>
                      <w:szCs w:val="20"/>
                    </w:rPr>
                    <w:lastRenderedPageBreak/>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7C57C68" w14:textId="77777777" w:rsidR="00952EB3" w:rsidRDefault="00952EB3" w:rsidP="00952EB3">
                  <w:pPr>
                    <w:rPr>
                      <w:b/>
                      <w:bCs/>
                      <w:sz w:val="20"/>
                      <w:szCs w:val="20"/>
                    </w:rPr>
                  </w:pPr>
                  <w:r>
                    <w:rPr>
                      <w:rStyle w:val="points"/>
                      <w:b/>
                      <w:bCs/>
                      <w:sz w:val="20"/>
                      <w:szCs w:val="20"/>
                    </w:rPr>
                    <w:lastRenderedPageBreak/>
                    <w:t>0</w:t>
                  </w:r>
                  <w:r>
                    <w:rPr>
                      <w:rStyle w:val="nobr"/>
                      <w:b/>
                      <w:bCs/>
                      <w:sz w:val="20"/>
                      <w:szCs w:val="20"/>
                    </w:rPr>
                    <w:t> pts</w:t>
                  </w:r>
                </w:p>
                <w:p w14:paraId="3E426930" w14:textId="77777777" w:rsidR="00952EB3" w:rsidRDefault="00952EB3" w:rsidP="00952EB3">
                  <w:pPr>
                    <w:rPr>
                      <w:b/>
                      <w:bCs/>
                      <w:sz w:val="20"/>
                      <w:szCs w:val="20"/>
                    </w:rPr>
                  </w:pPr>
                  <w:r>
                    <w:rPr>
                      <w:b/>
                      <w:bCs/>
                      <w:sz w:val="20"/>
                      <w:szCs w:val="20"/>
                    </w:rPr>
                    <w:lastRenderedPageBreak/>
                    <w:t>No Marks</w:t>
                  </w:r>
                </w:p>
              </w:tc>
            </w:tr>
          </w:tbl>
          <w:p w14:paraId="2C433E9D"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AC5CBD4" w14:textId="77777777" w:rsidR="00952EB3" w:rsidRDefault="00952EB3" w:rsidP="00952EB3">
            <w:pPr>
              <w:rPr>
                <w:sz w:val="24"/>
                <w:szCs w:val="24"/>
              </w:rPr>
            </w:pPr>
            <w:r>
              <w:rPr>
                <w:rStyle w:val="displaycriterionpoints"/>
              </w:rPr>
              <w:lastRenderedPageBreak/>
              <w:t>1</w:t>
            </w:r>
            <w:r>
              <w:t> pts</w:t>
            </w:r>
          </w:p>
        </w:tc>
      </w:tr>
      <w:tr w:rsidR="00952EB3" w14:paraId="5F226F17" w14:textId="77777777" w:rsidTr="00952EB3">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67EE039" w14:textId="77777777" w:rsidR="00952EB3" w:rsidRDefault="00952EB3" w:rsidP="00952EB3">
            <w:pPr>
              <w:textAlignment w:val="center"/>
            </w:pPr>
            <w:r>
              <w:rPr>
                <w:rStyle w:val="screenreader-only"/>
                <w:bdr w:val="none" w:sz="0" w:space="0" w:color="auto" w:frame="1"/>
              </w:rPr>
              <w:t>This criterion is linked to a Learning Outcome</w:t>
            </w:r>
            <w:r>
              <w:rPr>
                <w:rStyle w:val="description"/>
              </w:rPr>
              <w:t>C12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3098"/>
              <w:gridCol w:w="2943"/>
            </w:tblGrid>
            <w:tr w:rsidR="00952EB3" w14:paraId="56B5B09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C6CA4C6"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1EFA42DF" w14:textId="77777777" w:rsidR="00952EB3" w:rsidRDefault="00952EB3" w:rsidP="00952EB3">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E41558" w14:textId="77777777" w:rsidR="00952EB3" w:rsidRDefault="00952EB3" w:rsidP="00952EB3">
                  <w:pPr>
                    <w:rPr>
                      <w:b/>
                      <w:bCs/>
                      <w:sz w:val="20"/>
                      <w:szCs w:val="20"/>
                    </w:rPr>
                  </w:pPr>
                  <w:r>
                    <w:rPr>
                      <w:rStyle w:val="points"/>
                      <w:b/>
                      <w:bCs/>
                      <w:sz w:val="20"/>
                      <w:szCs w:val="20"/>
                    </w:rPr>
                    <w:t>0</w:t>
                  </w:r>
                  <w:r>
                    <w:rPr>
                      <w:rStyle w:val="nobr"/>
                      <w:b/>
                      <w:bCs/>
                      <w:sz w:val="20"/>
                      <w:szCs w:val="20"/>
                    </w:rPr>
                    <w:t> pts</w:t>
                  </w:r>
                </w:p>
                <w:p w14:paraId="26138A84" w14:textId="77777777" w:rsidR="00952EB3" w:rsidRDefault="00952EB3" w:rsidP="00952EB3">
                  <w:pPr>
                    <w:rPr>
                      <w:b/>
                      <w:bCs/>
                      <w:sz w:val="20"/>
                      <w:szCs w:val="20"/>
                    </w:rPr>
                  </w:pPr>
                  <w:r>
                    <w:rPr>
                      <w:b/>
                      <w:bCs/>
                      <w:sz w:val="20"/>
                      <w:szCs w:val="20"/>
                    </w:rPr>
                    <w:t>No Marks</w:t>
                  </w:r>
                </w:p>
              </w:tc>
            </w:tr>
          </w:tbl>
          <w:p w14:paraId="13454C88"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495BA8C" w14:textId="77777777" w:rsidR="00952EB3" w:rsidRDefault="00952EB3" w:rsidP="00952EB3">
            <w:pPr>
              <w:rPr>
                <w:sz w:val="24"/>
                <w:szCs w:val="24"/>
              </w:rPr>
            </w:pPr>
            <w:r>
              <w:rPr>
                <w:rStyle w:val="displaycriterionpoints"/>
              </w:rPr>
              <w:t>1</w:t>
            </w:r>
            <w:r>
              <w:t> pts</w:t>
            </w:r>
          </w:p>
        </w:tc>
      </w:tr>
      <w:tr w:rsidR="00952EB3" w14:paraId="32B8DC85" w14:textId="77777777" w:rsidTr="00952EB3">
        <w:trPr>
          <w:trHeight w:val="17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70CA437" w14:textId="77777777" w:rsidR="00952EB3" w:rsidRDefault="00952EB3" w:rsidP="00952EB3">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Testing</w:t>
            </w:r>
            <w:proofErr w:type="spellEnd"/>
            <w:r>
              <w:rPr>
                <w:rStyle w:val="description"/>
              </w:rPr>
              <w:t xml:space="preserve"> Efficiency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1906"/>
              <w:gridCol w:w="1996"/>
              <w:gridCol w:w="2139"/>
            </w:tblGrid>
            <w:tr w:rsidR="00952EB3" w14:paraId="39D852C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B04AA2C" w14:textId="77777777" w:rsidR="00952EB3" w:rsidRDefault="00952EB3" w:rsidP="00952EB3">
                  <w:pPr>
                    <w:rPr>
                      <w:b/>
                      <w:bCs/>
                      <w:sz w:val="20"/>
                      <w:szCs w:val="20"/>
                    </w:rPr>
                  </w:pPr>
                  <w:r>
                    <w:rPr>
                      <w:rStyle w:val="points"/>
                      <w:b/>
                      <w:bCs/>
                      <w:sz w:val="20"/>
                      <w:szCs w:val="20"/>
                    </w:rPr>
                    <w:t>2</w:t>
                  </w:r>
                  <w:r>
                    <w:rPr>
                      <w:rStyle w:val="nobr"/>
                      <w:b/>
                      <w:bCs/>
                      <w:sz w:val="20"/>
                      <w:szCs w:val="20"/>
                    </w:rPr>
                    <w:t> pts</w:t>
                  </w:r>
                </w:p>
                <w:p w14:paraId="0D012BCF" w14:textId="77777777" w:rsidR="00952EB3" w:rsidRDefault="00952EB3" w:rsidP="00952EB3">
                  <w:pPr>
                    <w:rPr>
                      <w:b/>
                      <w:bCs/>
                      <w:sz w:val="20"/>
                      <w:szCs w:val="20"/>
                    </w:rPr>
                  </w:pPr>
                  <w:r>
                    <w:rPr>
                      <w:b/>
                      <w:bCs/>
                      <w:sz w:val="20"/>
                      <w:szCs w:val="20"/>
                    </w:rPr>
                    <w:t>Full Marks</w:t>
                  </w:r>
                </w:p>
                <w:p w14:paraId="00FA652B" w14:textId="77777777" w:rsidR="00952EB3" w:rsidRDefault="00952EB3" w:rsidP="00952EB3">
                  <w:pPr>
                    <w:rPr>
                      <w:sz w:val="20"/>
                      <w:szCs w:val="20"/>
                    </w:rPr>
                  </w:pPr>
                  <w:r>
                    <w:rPr>
                      <w:sz w:val="20"/>
                      <w:szCs w:val="20"/>
                    </w:rPr>
                    <w:t>Used 7 or fewer tests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07C23E"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41B39107" w14:textId="77777777" w:rsidR="00952EB3" w:rsidRDefault="00952EB3" w:rsidP="00952EB3">
                  <w:pPr>
                    <w:rPr>
                      <w:b/>
                      <w:bCs/>
                      <w:sz w:val="20"/>
                      <w:szCs w:val="20"/>
                    </w:rPr>
                  </w:pPr>
                  <w:r>
                    <w:rPr>
                      <w:b/>
                      <w:bCs/>
                      <w:sz w:val="20"/>
                      <w:szCs w:val="20"/>
                    </w:rPr>
                    <w:t>Half Marks</w:t>
                  </w:r>
                </w:p>
                <w:p w14:paraId="20CF89FB" w14:textId="77777777" w:rsidR="00952EB3" w:rsidRDefault="00952EB3" w:rsidP="00952EB3">
                  <w:pPr>
                    <w:rPr>
                      <w:sz w:val="20"/>
                      <w:szCs w:val="20"/>
                    </w:rPr>
                  </w:pPr>
                  <w:r>
                    <w:rPr>
                      <w:sz w:val="20"/>
                      <w:szCs w:val="20"/>
                    </w:rPr>
                    <w:t>Used 10 or fewer tests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4ED2877" w14:textId="77777777" w:rsidR="00952EB3" w:rsidRDefault="00952EB3" w:rsidP="00952EB3">
                  <w:pPr>
                    <w:rPr>
                      <w:b/>
                      <w:bCs/>
                      <w:sz w:val="20"/>
                      <w:szCs w:val="20"/>
                    </w:rPr>
                  </w:pPr>
                  <w:r>
                    <w:rPr>
                      <w:rStyle w:val="points"/>
                      <w:b/>
                      <w:bCs/>
                      <w:sz w:val="20"/>
                      <w:szCs w:val="20"/>
                    </w:rPr>
                    <w:t>0</w:t>
                  </w:r>
                  <w:r>
                    <w:rPr>
                      <w:rStyle w:val="nobr"/>
                      <w:b/>
                      <w:bCs/>
                      <w:sz w:val="20"/>
                      <w:szCs w:val="20"/>
                    </w:rPr>
                    <w:t> pts</w:t>
                  </w:r>
                </w:p>
                <w:p w14:paraId="2936459B" w14:textId="77777777" w:rsidR="00952EB3" w:rsidRDefault="00952EB3" w:rsidP="00952EB3">
                  <w:pPr>
                    <w:rPr>
                      <w:b/>
                      <w:bCs/>
                      <w:sz w:val="20"/>
                      <w:szCs w:val="20"/>
                    </w:rPr>
                  </w:pPr>
                  <w:r>
                    <w:rPr>
                      <w:b/>
                      <w:bCs/>
                      <w:sz w:val="20"/>
                      <w:szCs w:val="20"/>
                    </w:rPr>
                    <w:t>No Marks</w:t>
                  </w:r>
                </w:p>
                <w:p w14:paraId="22192620" w14:textId="77777777" w:rsidR="00952EB3" w:rsidRDefault="00952EB3" w:rsidP="00952EB3">
                  <w:pPr>
                    <w:rPr>
                      <w:sz w:val="20"/>
                      <w:szCs w:val="20"/>
                    </w:rPr>
                  </w:pPr>
                  <w:r>
                    <w:rPr>
                      <w:sz w:val="20"/>
                      <w:szCs w:val="20"/>
                    </w:rPr>
                    <w:t>Used more than 10 tests</w:t>
                  </w:r>
                </w:p>
              </w:tc>
            </w:tr>
          </w:tbl>
          <w:p w14:paraId="3AED264A"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6E2B7FB" w14:textId="77777777" w:rsidR="00952EB3" w:rsidRDefault="00952EB3" w:rsidP="00952EB3">
            <w:pPr>
              <w:rPr>
                <w:sz w:val="24"/>
                <w:szCs w:val="24"/>
              </w:rPr>
            </w:pPr>
            <w:r>
              <w:rPr>
                <w:rStyle w:val="displaycriterionpoints"/>
              </w:rPr>
              <w:t>2</w:t>
            </w:r>
            <w:r>
              <w:t> pts</w:t>
            </w:r>
          </w:p>
        </w:tc>
      </w:tr>
      <w:tr w:rsidR="00952EB3" w14:paraId="22FD8F63" w14:textId="77777777" w:rsidTr="00952EB3">
        <w:trPr>
          <w:trHeight w:val="17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8F0A6F7" w14:textId="77777777" w:rsidR="00952EB3" w:rsidRDefault="00952EB3" w:rsidP="00952EB3">
            <w:pPr>
              <w:textAlignment w:val="center"/>
            </w:pPr>
            <w:r>
              <w:rPr>
                <w:rStyle w:val="screenreader-only"/>
                <w:bdr w:val="none" w:sz="0" w:space="0" w:color="auto" w:frame="1"/>
              </w:rPr>
              <w:t>This criterion is linked to a Learning Outcome</w:t>
            </w:r>
            <w:r>
              <w:rPr>
                <w:rStyle w:val="description"/>
              </w:rPr>
              <w:t>test.py is free of linting errors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041" w:type="dxa"/>
              <w:tblCellMar>
                <w:top w:w="15" w:type="dxa"/>
                <w:left w:w="15" w:type="dxa"/>
                <w:bottom w:w="15" w:type="dxa"/>
                <w:right w:w="15" w:type="dxa"/>
              </w:tblCellMar>
              <w:tblLook w:val="04A0" w:firstRow="1" w:lastRow="0" w:firstColumn="1" w:lastColumn="0" w:noHBand="0" w:noVBand="1"/>
            </w:tblPr>
            <w:tblGrid>
              <w:gridCol w:w="1708"/>
              <w:gridCol w:w="2300"/>
              <w:gridCol w:w="2033"/>
            </w:tblGrid>
            <w:tr w:rsidR="00952EB3" w14:paraId="31215BB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3424AF7" w14:textId="77777777" w:rsidR="00952EB3" w:rsidRDefault="00952EB3" w:rsidP="00952EB3">
                  <w:pPr>
                    <w:rPr>
                      <w:b/>
                      <w:bCs/>
                      <w:sz w:val="20"/>
                      <w:szCs w:val="20"/>
                    </w:rPr>
                  </w:pPr>
                  <w:r>
                    <w:rPr>
                      <w:rStyle w:val="points"/>
                      <w:b/>
                      <w:bCs/>
                      <w:sz w:val="20"/>
                      <w:szCs w:val="20"/>
                    </w:rPr>
                    <w:t>1</w:t>
                  </w:r>
                  <w:r>
                    <w:rPr>
                      <w:rStyle w:val="nobr"/>
                      <w:b/>
                      <w:bCs/>
                      <w:sz w:val="20"/>
                      <w:szCs w:val="20"/>
                    </w:rPr>
                    <w:t> pts</w:t>
                  </w:r>
                </w:p>
                <w:p w14:paraId="6142BBAC" w14:textId="77777777" w:rsidR="00952EB3" w:rsidRDefault="00952EB3" w:rsidP="00952EB3">
                  <w:pPr>
                    <w:rPr>
                      <w:b/>
                      <w:bCs/>
                      <w:sz w:val="20"/>
                      <w:szCs w:val="20"/>
                    </w:rPr>
                  </w:pPr>
                  <w:r>
                    <w:rPr>
                      <w:b/>
                      <w:bCs/>
                      <w:sz w:val="20"/>
                      <w:szCs w:val="20"/>
                    </w:rPr>
                    <w:t>Full Marks</w:t>
                  </w:r>
                </w:p>
                <w:p w14:paraId="58269C6F" w14:textId="77777777" w:rsidR="00952EB3" w:rsidRDefault="00952EB3" w:rsidP="00952EB3">
                  <w:pPr>
                    <w:rPr>
                      <w:sz w:val="20"/>
                      <w:szCs w:val="20"/>
                    </w:rPr>
                  </w:pPr>
                  <w:r>
                    <w:rPr>
                      <w:sz w:val="20"/>
                      <w:szCs w:val="20"/>
                    </w:rPr>
                    <w:t>There are no linting errors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C4C3E31" w14:textId="77777777" w:rsidR="00952EB3" w:rsidRDefault="00952EB3" w:rsidP="00952EB3">
                  <w:pPr>
                    <w:rPr>
                      <w:b/>
                      <w:bCs/>
                      <w:sz w:val="20"/>
                      <w:szCs w:val="20"/>
                    </w:rPr>
                  </w:pPr>
                  <w:r>
                    <w:rPr>
                      <w:rStyle w:val="points"/>
                      <w:b/>
                      <w:bCs/>
                      <w:sz w:val="20"/>
                      <w:szCs w:val="20"/>
                    </w:rPr>
                    <w:t>0.5</w:t>
                  </w:r>
                  <w:r>
                    <w:rPr>
                      <w:rStyle w:val="nobr"/>
                      <w:b/>
                      <w:bCs/>
                      <w:sz w:val="20"/>
                      <w:szCs w:val="20"/>
                    </w:rPr>
                    <w:t> pts</w:t>
                  </w:r>
                </w:p>
                <w:p w14:paraId="73FABEE8" w14:textId="77777777" w:rsidR="00952EB3" w:rsidRDefault="00952EB3" w:rsidP="00952EB3">
                  <w:pPr>
                    <w:rPr>
                      <w:b/>
                      <w:bCs/>
                      <w:sz w:val="20"/>
                      <w:szCs w:val="20"/>
                    </w:rPr>
                  </w:pPr>
                  <w:r>
                    <w:rPr>
                      <w:b/>
                      <w:bCs/>
                      <w:sz w:val="20"/>
                      <w:szCs w:val="20"/>
                    </w:rPr>
                    <w:t>Half Marks</w:t>
                  </w:r>
                </w:p>
                <w:p w14:paraId="757AB3B4" w14:textId="77777777" w:rsidR="00952EB3" w:rsidRDefault="00952EB3" w:rsidP="00952EB3">
                  <w:pPr>
                    <w:rPr>
                      <w:sz w:val="20"/>
                      <w:szCs w:val="20"/>
                    </w:rPr>
                  </w:pPr>
                  <w:r>
                    <w:rPr>
                      <w:sz w:val="20"/>
                      <w:szCs w:val="20"/>
                    </w:rPr>
                    <w:t>There are no more than 2 linting errors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F4CF01B" w14:textId="77777777" w:rsidR="00952EB3" w:rsidRDefault="00952EB3" w:rsidP="00952EB3">
                  <w:pPr>
                    <w:rPr>
                      <w:b/>
                      <w:bCs/>
                      <w:sz w:val="20"/>
                      <w:szCs w:val="20"/>
                    </w:rPr>
                  </w:pPr>
                  <w:r>
                    <w:rPr>
                      <w:rStyle w:val="points"/>
                      <w:b/>
                      <w:bCs/>
                      <w:sz w:val="20"/>
                      <w:szCs w:val="20"/>
                    </w:rPr>
                    <w:t>0</w:t>
                  </w:r>
                  <w:r>
                    <w:rPr>
                      <w:rStyle w:val="nobr"/>
                      <w:b/>
                      <w:bCs/>
                      <w:sz w:val="20"/>
                      <w:szCs w:val="20"/>
                    </w:rPr>
                    <w:t> pts</w:t>
                  </w:r>
                </w:p>
                <w:p w14:paraId="45A4356B" w14:textId="77777777" w:rsidR="00952EB3" w:rsidRDefault="00952EB3" w:rsidP="00952EB3">
                  <w:pPr>
                    <w:rPr>
                      <w:b/>
                      <w:bCs/>
                      <w:sz w:val="20"/>
                      <w:szCs w:val="20"/>
                    </w:rPr>
                  </w:pPr>
                  <w:r>
                    <w:rPr>
                      <w:b/>
                      <w:bCs/>
                      <w:sz w:val="20"/>
                      <w:szCs w:val="20"/>
                    </w:rPr>
                    <w:t>No Marks</w:t>
                  </w:r>
                </w:p>
                <w:p w14:paraId="47A21C38" w14:textId="77777777" w:rsidR="00952EB3" w:rsidRDefault="00952EB3" w:rsidP="00952EB3">
                  <w:pPr>
                    <w:rPr>
                      <w:sz w:val="20"/>
                      <w:szCs w:val="20"/>
                    </w:rPr>
                  </w:pPr>
                  <w:r>
                    <w:rPr>
                      <w:sz w:val="20"/>
                      <w:szCs w:val="20"/>
                    </w:rPr>
                    <w:t>There are 3 or more linting errors</w:t>
                  </w:r>
                </w:p>
              </w:tc>
            </w:tr>
          </w:tbl>
          <w:p w14:paraId="67C897B4" w14:textId="77777777" w:rsidR="00952EB3" w:rsidRDefault="00952EB3">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570C9E2" w14:textId="77777777" w:rsidR="00952EB3" w:rsidRDefault="00952EB3" w:rsidP="00952EB3">
            <w:pPr>
              <w:rPr>
                <w:sz w:val="24"/>
                <w:szCs w:val="24"/>
              </w:rPr>
            </w:pPr>
            <w:r>
              <w:rPr>
                <w:rStyle w:val="displaycriterionpoints"/>
              </w:rPr>
              <w:t>1</w:t>
            </w:r>
            <w:r>
              <w:t> pts</w:t>
            </w:r>
          </w:p>
        </w:tc>
      </w:tr>
      <w:tr w:rsidR="00952EB3" w14:paraId="691F5592" w14:textId="77777777" w:rsidTr="00952EB3">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747289DA" w14:textId="77777777" w:rsidR="00952EB3" w:rsidRDefault="00952EB3" w:rsidP="00952EB3">
            <w:r>
              <w:t>Total Points: </w:t>
            </w:r>
            <w:r>
              <w:rPr>
                <w:rStyle w:val="rubrictotal"/>
              </w:rPr>
              <w:t>15</w:t>
            </w:r>
          </w:p>
        </w:tc>
      </w:tr>
    </w:tbl>
    <w:p w14:paraId="6DD0986D" w14:textId="3B7D769A" w:rsidR="0037081B" w:rsidRPr="00952EB3" w:rsidRDefault="0037081B" w:rsidP="00952EB3"/>
    <w:sectPr w:rsidR="0037081B" w:rsidRPr="00952E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5A9AC" w14:textId="77777777" w:rsidR="000E7727" w:rsidRDefault="000E7727" w:rsidP="00671D43">
      <w:pPr>
        <w:spacing w:after="0" w:line="240" w:lineRule="auto"/>
      </w:pPr>
      <w:r>
        <w:separator/>
      </w:r>
    </w:p>
  </w:endnote>
  <w:endnote w:type="continuationSeparator" w:id="0">
    <w:p w14:paraId="5D9EAA4A" w14:textId="77777777" w:rsidR="000E7727" w:rsidRDefault="000E7727" w:rsidP="00671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2EE4A" w14:textId="77777777" w:rsidR="000E7727" w:rsidRDefault="000E7727" w:rsidP="00671D43">
      <w:pPr>
        <w:spacing w:after="0" w:line="240" w:lineRule="auto"/>
      </w:pPr>
      <w:r>
        <w:separator/>
      </w:r>
    </w:p>
  </w:footnote>
  <w:footnote w:type="continuationSeparator" w:id="0">
    <w:p w14:paraId="33DCD609" w14:textId="77777777" w:rsidR="000E7727" w:rsidRDefault="000E7727" w:rsidP="00671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156"/>
    <w:multiLevelType w:val="multilevel"/>
    <w:tmpl w:val="EBD0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156A"/>
    <w:multiLevelType w:val="multilevel"/>
    <w:tmpl w:val="511E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6350"/>
    <w:multiLevelType w:val="multilevel"/>
    <w:tmpl w:val="7B4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14C4B"/>
    <w:multiLevelType w:val="multilevel"/>
    <w:tmpl w:val="345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C1F69"/>
    <w:multiLevelType w:val="multilevel"/>
    <w:tmpl w:val="8A5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54B60"/>
    <w:multiLevelType w:val="multilevel"/>
    <w:tmpl w:val="EC98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B31D0"/>
    <w:multiLevelType w:val="multilevel"/>
    <w:tmpl w:val="838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C7C2E"/>
    <w:multiLevelType w:val="multilevel"/>
    <w:tmpl w:val="9424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2463F"/>
    <w:multiLevelType w:val="multilevel"/>
    <w:tmpl w:val="244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45024"/>
    <w:multiLevelType w:val="multilevel"/>
    <w:tmpl w:val="5DDC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8031C"/>
    <w:multiLevelType w:val="multilevel"/>
    <w:tmpl w:val="F45C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C0C8B"/>
    <w:multiLevelType w:val="multilevel"/>
    <w:tmpl w:val="C8E0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A3517"/>
    <w:multiLevelType w:val="multilevel"/>
    <w:tmpl w:val="DB0E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006B1"/>
    <w:multiLevelType w:val="multilevel"/>
    <w:tmpl w:val="DA7C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603C2"/>
    <w:multiLevelType w:val="multilevel"/>
    <w:tmpl w:val="C592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E301B"/>
    <w:multiLevelType w:val="multilevel"/>
    <w:tmpl w:val="726AD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81301"/>
    <w:multiLevelType w:val="multilevel"/>
    <w:tmpl w:val="93F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7046E"/>
    <w:multiLevelType w:val="multilevel"/>
    <w:tmpl w:val="240E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E160C"/>
    <w:multiLevelType w:val="multilevel"/>
    <w:tmpl w:val="E87A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AA647A"/>
    <w:multiLevelType w:val="multilevel"/>
    <w:tmpl w:val="EA5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C4105"/>
    <w:multiLevelType w:val="multilevel"/>
    <w:tmpl w:val="5BAE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24FF2"/>
    <w:multiLevelType w:val="multilevel"/>
    <w:tmpl w:val="898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799348">
    <w:abstractNumId w:val="8"/>
  </w:num>
  <w:num w:numId="2" w16cid:durableId="1256524367">
    <w:abstractNumId w:val="14"/>
  </w:num>
  <w:num w:numId="3" w16cid:durableId="986931894">
    <w:abstractNumId w:val="10"/>
  </w:num>
  <w:num w:numId="4" w16cid:durableId="528033295">
    <w:abstractNumId w:val="15"/>
  </w:num>
  <w:num w:numId="5" w16cid:durableId="1162356484">
    <w:abstractNumId w:val="0"/>
  </w:num>
  <w:num w:numId="6" w16cid:durableId="280693832">
    <w:abstractNumId w:val="7"/>
  </w:num>
  <w:num w:numId="7" w16cid:durableId="1185174965">
    <w:abstractNumId w:val="13"/>
  </w:num>
  <w:num w:numId="8" w16cid:durableId="907500983">
    <w:abstractNumId w:val="18"/>
  </w:num>
  <w:num w:numId="9" w16cid:durableId="1429933429">
    <w:abstractNumId w:val="2"/>
  </w:num>
  <w:num w:numId="10" w16cid:durableId="1854302995">
    <w:abstractNumId w:val="19"/>
  </w:num>
  <w:num w:numId="11" w16cid:durableId="2060663231">
    <w:abstractNumId w:val="17"/>
  </w:num>
  <w:num w:numId="12" w16cid:durableId="402606271">
    <w:abstractNumId w:val="5"/>
  </w:num>
  <w:num w:numId="13" w16cid:durableId="206182578">
    <w:abstractNumId w:val="4"/>
  </w:num>
  <w:num w:numId="14" w16cid:durableId="197789891">
    <w:abstractNumId w:val="12"/>
  </w:num>
  <w:num w:numId="15" w16cid:durableId="1617365432">
    <w:abstractNumId w:val="3"/>
  </w:num>
  <w:num w:numId="16" w16cid:durableId="2139031479">
    <w:abstractNumId w:val="1"/>
  </w:num>
  <w:num w:numId="17" w16cid:durableId="998263486">
    <w:abstractNumId w:val="20"/>
  </w:num>
  <w:num w:numId="18" w16cid:durableId="305863083">
    <w:abstractNumId w:val="6"/>
  </w:num>
  <w:num w:numId="19" w16cid:durableId="1876309396">
    <w:abstractNumId w:val="21"/>
  </w:num>
  <w:num w:numId="20" w16cid:durableId="502546996">
    <w:abstractNumId w:val="11"/>
  </w:num>
  <w:num w:numId="21" w16cid:durableId="426848182">
    <w:abstractNumId w:val="9"/>
  </w:num>
  <w:num w:numId="22" w16cid:durableId="422185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79"/>
    <w:rsid w:val="000E7727"/>
    <w:rsid w:val="001D0179"/>
    <w:rsid w:val="0037081B"/>
    <w:rsid w:val="004F2AC3"/>
    <w:rsid w:val="00671D43"/>
    <w:rsid w:val="00952EB3"/>
    <w:rsid w:val="00EC7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60B4"/>
  <w15:chartTrackingRefBased/>
  <w15:docId w15:val="{4DD7B0EC-74F1-4351-8CBE-342C5A1D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1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1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1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D43"/>
  </w:style>
  <w:style w:type="paragraph" w:styleId="Footer">
    <w:name w:val="footer"/>
    <w:basedOn w:val="Normal"/>
    <w:link w:val="FooterChar"/>
    <w:uiPriority w:val="99"/>
    <w:unhideWhenUsed/>
    <w:rsid w:val="00671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D43"/>
  </w:style>
  <w:style w:type="character" w:customStyle="1" w:styleId="Heading1Char">
    <w:name w:val="Heading 1 Char"/>
    <w:basedOn w:val="DefaultParagraphFont"/>
    <w:link w:val="Heading1"/>
    <w:uiPriority w:val="9"/>
    <w:rsid w:val="00671D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1D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1D43"/>
    <w:rPr>
      <w:rFonts w:ascii="Times New Roman" w:eastAsia="Times New Roman" w:hAnsi="Times New Roman" w:cs="Times New Roman"/>
      <w:b/>
      <w:bCs/>
      <w:sz w:val="27"/>
      <w:szCs w:val="27"/>
    </w:rPr>
  </w:style>
  <w:style w:type="character" w:customStyle="1" w:styleId="title">
    <w:name w:val="title"/>
    <w:basedOn w:val="DefaultParagraphFont"/>
    <w:rsid w:val="00671D43"/>
  </w:style>
  <w:style w:type="character" w:customStyle="1" w:styleId="value">
    <w:name w:val="value"/>
    <w:basedOn w:val="DefaultParagraphFont"/>
    <w:rsid w:val="00671D43"/>
  </w:style>
  <w:style w:type="character" w:customStyle="1" w:styleId="datetext">
    <w:name w:val="date_text"/>
    <w:basedOn w:val="DefaultParagraphFont"/>
    <w:rsid w:val="00671D43"/>
  </w:style>
  <w:style w:type="character" w:customStyle="1" w:styleId="displaydate">
    <w:name w:val="display_date"/>
    <w:basedOn w:val="DefaultParagraphFont"/>
    <w:rsid w:val="00671D43"/>
  </w:style>
  <w:style w:type="character" w:customStyle="1" w:styleId="displaytime">
    <w:name w:val="display_time"/>
    <w:basedOn w:val="DefaultParagraphFont"/>
    <w:rsid w:val="00671D43"/>
  </w:style>
  <w:style w:type="paragraph" w:styleId="NormalWeb">
    <w:name w:val="Normal (Web)"/>
    <w:basedOn w:val="Normal"/>
    <w:uiPriority w:val="99"/>
    <w:semiHidden/>
    <w:unhideWhenUsed/>
    <w:rsid w:val="00671D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1D43"/>
    <w:rPr>
      <w:i/>
      <w:iCs/>
    </w:rPr>
  </w:style>
  <w:style w:type="character" w:styleId="Strong">
    <w:name w:val="Strong"/>
    <w:basedOn w:val="DefaultParagraphFont"/>
    <w:uiPriority w:val="22"/>
    <w:qFormat/>
    <w:rsid w:val="00671D43"/>
    <w:rPr>
      <w:b/>
      <w:bCs/>
    </w:rPr>
  </w:style>
  <w:style w:type="character" w:styleId="HTMLCode">
    <w:name w:val="HTML Code"/>
    <w:basedOn w:val="DefaultParagraphFont"/>
    <w:uiPriority w:val="99"/>
    <w:semiHidden/>
    <w:unhideWhenUsed/>
    <w:rsid w:val="00671D43"/>
    <w:rPr>
      <w:rFonts w:ascii="Courier New" w:eastAsia="Times New Roman" w:hAnsi="Courier New" w:cs="Courier New"/>
      <w:sz w:val="20"/>
      <w:szCs w:val="20"/>
    </w:rPr>
  </w:style>
  <w:style w:type="character" w:customStyle="1" w:styleId="pln">
    <w:name w:val="pln"/>
    <w:basedOn w:val="DefaultParagraphFont"/>
    <w:rsid w:val="00671D43"/>
  </w:style>
  <w:style w:type="character" w:customStyle="1" w:styleId="kwd">
    <w:name w:val="kwd"/>
    <w:basedOn w:val="DefaultParagraphFont"/>
    <w:rsid w:val="00671D43"/>
  </w:style>
  <w:style w:type="character" w:customStyle="1" w:styleId="lit">
    <w:name w:val="lit"/>
    <w:basedOn w:val="DefaultParagraphFont"/>
    <w:rsid w:val="00671D43"/>
  </w:style>
  <w:style w:type="character" w:customStyle="1" w:styleId="pun">
    <w:name w:val="pun"/>
    <w:basedOn w:val="DefaultParagraphFont"/>
    <w:rsid w:val="00671D43"/>
  </w:style>
  <w:style w:type="paragraph" w:styleId="HTMLPreformatted">
    <w:name w:val="HTML Preformatted"/>
    <w:basedOn w:val="Normal"/>
    <w:link w:val="HTMLPreformattedChar"/>
    <w:uiPriority w:val="99"/>
    <w:semiHidden/>
    <w:unhideWhenUsed/>
    <w:rsid w:val="00671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D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1D43"/>
    <w:rPr>
      <w:color w:val="0000FF"/>
      <w:u w:val="single"/>
    </w:rPr>
  </w:style>
  <w:style w:type="character" w:customStyle="1" w:styleId="screenreader-only">
    <w:name w:val="screenreader-only"/>
    <w:basedOn w:val="DefaultParagraphFont"/>
    <w:rsid w:val="00671D43"/>
  </w:style>
  <w:style w:type="character" w:customStyle="1" w:styleId="description">
    <w:name w:val="description"/>
    <w:basedOn w:val="DefaultParagraphFont"/>
    <w:rsid w:val="00671D43"/>
  </w:style>
  <w:style w:type="character" w:customStyle="1" w:styleId="nobr">
    <w:name w:val="nobr"/>
    <w:basedOn w:val="DefaultParagraphFont"/>
    <w:rsid w:val="00671D43"/>
  </w:style>
  <w:style w:type="character" w:customStyle="1" w:styleId="points">
    <w:name w:val="points"/>
    <w:basedOn w:val="DefaultParagraphFont"/>
    <w:rsid w:val="00671D43"/>
  </w:style>
  <w:style w:type="character" w:customStyle="1" w:styleId="displaycriterionpoints">
    <w:name w:val="display_criterion_points"/>
    <w:basedOn w:val="DefaultParagraphFont"/>
    <w:rsid w:val="00671D43"/>
  </w:style>
  <w:style w:type="character" w:customStyle="1" w:styleId="rubrictotal">
    <w:name w:val="rubric_total"/>
    <w:basedOn w:val="DefaultParagraphFont"/>
    <w:rsid w:val="00671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888">
      <w:marLeft w:val="0"/>
      <w:marRight w:val="0"/>
      <w:marTop w:val="0"/>
      <w:marBottom w:val="0"/>
      <w:divBdr>
        <w:top w:val="none" w:sz="0" w:space="0" w:color="auto"/>
        <w:left w:val="none" w:sz="0" w:space="0" w:color="auto"/>
        <w:bottom w:val="none" w:sz="0" w:space="0" w:color="auto"/>
        <w:right w:val="none" w:sz="0" w:space="0" w:color="auto"/>
      </w:divBdr>
    </w:div>
    <w:div w:id="124474168">
      <w:bodyDiv w:val="1"/>
      <w:marLeft w:val="0"/>
      <w:marRight w:val="0"/>
      <w:marTop w:val="0"/>
      <w:marBottom w:val="0"/>
      <w:divBdr>
        <w:top w:val="none" w:sz="0" w:space="0" w:color="auto"/>
        <w:left w:val="none" w:sz="0" w:space="0" w:color="auto"/>
        <w:bottom w:val="none" w:sz="0" w:space="0" w:color="auto"/>
        <w:right w:val="none" w:sz="0" w:space="0" w:color="auto"/>
      </w:divBdr>
      <w:divsChild>
        <w:div w:id="1729110340">
          <w:marLeft w:val="0"/>
          <w:marRight w:val="0"/>
          <w:marTop w:val="0"/>
          <w:marBottom w:val="0"/>
          <w:divBdr>
            <w:top w:val="none" w:sz="0" w:space="0" w:color="auto"/>
            <w:left w:val="none" w:sz="0" w:space="0" w:color="auto"/>
            <w:bottom w:val="none" w:sz="0" w:space="0" w:color="auto"/>
            <w:right w:val="none" w:sz="0" w:space="0" w:color="auto"/>
          </w:divBdr>
          <w:divsChild>
            <w:div w:id="1433549648">
              <w:marLeft w:val="0"/>
              <w:marRight w:val="0"/>
              <w:marTop w:val="0"/>
              <w:marBottom w:val="360"/>
              <w:divBdr>
                <w:top w:val="none" w:sz="0" w:space="0" w:color="auto"/>
                <w:left w:val="none" w:sz="0" w:space="0" w:color="auto"/>
                <w:bottom w:val="none" w:sz="0" w:space="0" w:color="auto"/>
                <w:right w:val="none" w:sz="0" w:space="0" w:color="auto"/>
              </w:divBdr>
              <w:divsChild>
                <w:div w:id="2077386998">
                  <w:marLeft w:val="0"/>
                  <w:marRight w:val="0"/>
                  <w:marTop w:val="0"/>
                  <w:marBottom w:val="0"/>
                  <w:divBdr>
                    <w:top w:val="none" w:sz="0" w:space="0" w:color="auto"/>
                    <w:left w:val="none" w:sz="0" w:space="0" w:color="auto"/>
                    <w:bottom w:val="none" w:sz="0" w:space="0" w:color="auto"/>
                    <w:right w:val="none" w:sz="0" w:space="0" w:color="auto"/>
                  </w:divBdr>
                </w:div>
              </w:divsChild>
            </w:div>
            <w:div w:id="1936742008">
              <w:marLeft w:val="0"/>
              <w:marRight w:val="0"/>
              <w:marTop w:val="0"/>
              <w:marBottom w:val="0"/>
              <w:divBdr>
                <w:top w:val="none" w:sz="0" w:space="0" w:color="auto"/>
                <w:left w:val="none" w:sz="0" w:space="0" w:color="auto"/>
                <w:bottom w:val="none" w:sz="0" w:space="0" w:color="auto"/>
                <w:right w:val="none" w:sz="0" w:space="0" w:color="auto"/>
              </w:divBdr>
              <w:divsChild>
                <w:div w:id="1203253548">
                  <w:marLeft w:val="0"/>
                  <w:marRight w:val="0"/>
                  <w:marTop w:val="0"/>
                  <w:marBottom w:val="360"/>
                  <w:divBdr>
                    <w:top w:val="none" w:sz="0" w:space="0" w:color="auto"/>
                    <w:left w:val="none" w:sz="0" w:space="0" w:color="auto"/>
                    <w:bottom w:val="none" w:sz="0" w:space="0" w:color="auto"/>
                    <w:right w:val="none" w:sz="0" w:space="0" w:color="auto"/>
                  </w:divBdr>
                  <w:divsChild>
                    <w:div w:id="74937253">
                      <w:marLeft w:val="0"/>
                      <w:marRight w:val="0"/>
                      <w:marTop w:val="0"/>
                      <w:marBottom w:val="0"/>
                      <w:divBdr>
                        <w:top w:val="none" w:sz="0" w:space="0" w:color="auto"/>
                        <w:left w:val="none" w:sz="0" w:space="0" w:color="auto"/>
                        <w:bottom w:val="none" w:sz="0" w:space="0" w:color="auto"/>
                        <w:right w:val="none" w:sz="0" w:space="0" w:color="auto"/>
                      </w:divBdr>
                    </w:div>
                    <w:div w:id="817958150">
                      <w:marLeft w:val="0"/>
                      <w:marRight w:val="0"/>
                      <w:marTop w:val="0"/>
                      <w:marBottom w:val="0"/>
                      <w:divBdr>
                        <w:top w:val="none" w:sz="0" w:space="0" w:color="auto"/>
                        <w:left w:val="none" w:sz="0" w:space="0" w:color="auto"/>
                        <w:bottom w:val="none" w:sz="0" w:space="0" w:color="auto"/>
                        <w:right w:val="none" w:sz="0" w:space="0" w:color="auto"/>
                      </w:divBdr>
                    </w:div>
                    <w:div w:id="8943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32466">
          <w:marLeft w:val="0"/>
          <w:marRight w:val="0"/>
          <w:marTop w:val="0"/>
          <w:marBottom w:val="150"/>
          <w:divBdr>
            <w:top w:val="none" w:sz="0" w:space="0" w:color="auto"/>
            <w:left w:val="none" w:sz="0" w:space="0" w:color="auto"/>
            <w:bottom w:val="none" w:sz="0" w:space="0" w:color="auto"/>
            <w:right w:val="none" w:sz="0" w:space="0" w:color="auto"/>
          </w:divBdr>
          <w:divsChild>
            <w:div w:id="1988511247">
              <w:marLeft w:val="0"/>
              <w:marRight w:val="0"/>
              <w:marTop w:val="300"/>
              <w:marBottom w:val="0"/>
              <w:divBdr>
                <w:top w:val="none" w:sz="0" w:space="0" w:color="auto"/>
                <w:left w:val="none" w:sz="0" w:space="0" w:color="auto"/>
                <w:bottom w:val="none" w:sz="0" w:space="0" w:color="auto"/>
                <w:right w:val="none" w:sz="0" w:space="0" w:color="auto"/>
              </w:divBdr>
              <w:divsChild>
                <w:div w:id="1312172951">
                  <w:marLeft w:val="-15"/>
                  <w:marRight w:val="-15"/>
                  <w:marTop w:val="0"/>
                  <w:marBottom w:val="0"/>
                  <w:divBdr>
                    <w:top w:val="none" w:sz="0" w:space="0" w:color="auto"/>
                    <w:left w:val="none" w:sz="0" w:space="0" w:color="auto"/>
                    <w:bottom w:val="none" w:sz="0" w:space="0" w:color="auto"/>
                    <w:right w:val="none" w:sz="0" w:space="0" w:color="auto"/>
                  </w:divBdr>
                </w:div>
                <w:div w:id="776366092">
                  <w:marLeft w:val="0"/>
                  <w:marRight w:val="0"/>
                  <w:marTop w:val="0"/>
                  <w:marBottom w:val="0"/>
                  <w:divBdr>
                    <w:top w:val="single" w:sz="6" w:space="4" w:color="C7CDD1"/>
                    <w:left w:val="single" w:sz="6" w:space="4" w:color="C7CDD1"/>
                    <w:bottom w:val="none" w:sz="0" w:space="0" w:color="auto"/>
                    <w:right w:val="single" w:sz="6" w:space="4" w:color="C7CDD1"/>
                  </w:divBdr>
                  <w:divsChild>
                    <w:div w:id="1252397065">
                      <w:marLeft w:val="0"/>
                      <w:marRight w:val="0"/>
                      <w:marTop w:val="0"/>
                      <w:marBottom w:val="0"/>
                      <w:divBdr>
                        <w:top w:val="none" w:sz="0" w:space="0" w:color="auto"/>
                        <w:left w:val="none" w:sz="0" w:space="0" w:color="auto"/>
                        <w:bottom w:val="none" w:sz="0" w:space="0" w:color="auto"/>
                        <w:right w:val="none" w:sz="0" w:space="0" w:color="auto"/>
                      </w:divBdr>
                    </w:div>
                  </w:divsChild>
                </w:div>
                <w:div w:id="943532166">
                  <w:marLeft w:val="-15"/>
                  <w:marRight w:val="-15"/>
                  <w:marTop w:val="0"/>
                  <w:marBottom w:val="0"/>
                  <w:divBdr>
                    <w:top w:val="none" w:sz="0" w:space="0" w:color="auto"/>
                    <w:left w:val="none" w:sz="0" w:space="0" w:color="auto"/>
                    <w:bottom w:val="none" w:sz="0" w:space="0" w:color="auto"/>
                    <w:right w:val="none" w:sz="0" w:space="0" w:color="auto"/>
                  </w:divBdr>
                </w:div>
                <w:div w:id="1991058622">
                  <w:marLeft w:val="0"/>
                  <w:marRight w:val="0"/>
                  <w:marTop w:val="0"/>
                  <w:marBottom w:val="0"/>
                  <w:divBdr>
                    <w:top w:val="none" w:sz="0" w:space="0" w:color="auto"/>
                    <w:left w:val="none" w:sz="0" w:space="0" w:color="auto"/>
                    <w:bottom w:val="none" w:sz="0" w:space="0" w:color="auto"/>
                    <w:right w:val="none" w:sz="0" w:space="0" w:color="auto"/>
                  </w:divBdr>
                  <w:divsChild>
                    <w:div w:id="989401075">
                      <w:marLeft w:val="0"/>
                      <w:marRight w:val="0"/>
                      <w:marTop w:val="0"/>
                      <w:marBottom w:val="0"/>
                      <w:divBdr>
                        <w:top w:val="none" w:sz="0" w:space="0" w:color="auto"/>
                        <w:left w:val="none" w:sz="0" w:space="0" w:color="auto"/>
                        <w:bottom w:val="none" w:sz="0" w:space="0" w:color="auto"/>
                        <w:right w:val="none" w:sz="0" w:space="0" w:color="auto"/>
                      </w:divBdr>
                    </w:div>
                  </w:divsChild>
                </w:div>
                <w:div w:id="746145764">
                  <w:marLeft w:val="0"/>
                  <w:marRight w:val="0"/>
                  <w:marTop w:val="0"/>
                  <w:marBottom w:val="0"/>
                  <w:divBdr>
                    <w:top w:val="none" w:sz="0" w:space="0" w:color="auto"/>
                    <w:left w:val="none" w:sz="0" w:space="0" w:color="auto"/>
                    <w:bottom w:val="none" w:sz="0" w:space="0" w:color="auto"/>
                    <w:right w:val="none" w:sz="0" w:space="0" w:color="auto"/>
                  </w:divBdr>
                  <w:divsChild>
                    <w:div w:id="193466804">
                      <w:marLeft w:val="0"/>
                      <w:marRight w:val="0"/>
                      <w:marTop w:val="0"/>
                      <w:marBottom w:val="0"/>
                      <w:divBdr>
                        <w:top w:val="none" w:sz="0" w:space="0" w:color="auto"/>
                        <w:left w:val="none" w:sz="0" w:space="0" w:color="auto"/>
                        <w:bottom w:val="none" w:sz="0" w:space="0" w:color="auto"/>
                        <w:right w:val="none" w:sz="0" w:space="0" w:color="auto"/>
                      </w:divBdr>
                      <w:divsChild>
                        <w:div w:id="2742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5638">
                  <w:marLeft w:val="0"/>
                  <w:marRight w:val="0"/>
                  <w:marTop w:val="0"/>
                  <w:marBottom w:val="0"/>
                  <w:divBdr>
                    <w:top w:val="none" w:sz="0" w:space="0" w:color="auto"/>
                    <w:left w:val="none" w:sz="0" w:space="0" w:color="auto"/>
                    <w:bottom w:val="none" w:sz="0" w:space="0" w:color="auto"/>
                    <w:right w:val="none" w:sz="0" w:space="0" w:color="auto"/>
                  </w:divBdr>
                  <w:divsChild>
                    <w:div w:id="650905461">
                      <w:marLeft w:val="0"/>
                      <w:marRight w:val="0"/>
                      <w:marTop w:val="0"/>
                      <w:marBottom w:val="0"/>
                      <w:divBdr>
                        <w:top w:val="none" w:sz="0" w:space="0" w:color="auto"/>
                        <w:left w:val="none" w:sz="0" w:space="0" w:color="auto"/>
                        <w:bottom w:val="none" w:sz="0" w:space="0" w:color="auto"/>
                        <w:right w:val="none" w:sz="0" w:space="0" w:color="auto"/>
                      </w:divBdr>
                      <w:divsChild>
                        <w:div w:id="168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7684">
                  <w:marLeft w:val="0"/>
                  <w:marRight w:val="0"/>
                  <w:marTop w:val="0"/>
                  <w:marBottom w:val="0"/>
                  <w:divBdr>
                    <w:top w:val="none" w:sz="0" w:space="0" w:color="auto"/>
                    <w:left w:val="none" w:sz="0" w:space="0" w:color="auto"/>
                    <w:bottom w:val="none" w:sz="0" w:space="0" w:color="auto"/>
                    <w:right w:val="none" w:sz="0" w:space="0" w:color="auto"/>
                  </w:divBdr>
                </w:div>
                <w:div w:id="1589539293">
                  <w:marLeft w:val="0"/>
                  <w:marRight w:val="0"/>
                  <w:marTop w:val="0"/>
                  <w:marBottom w:val="0"/>
                  <w:divBdr>
                    <w:top w:val="none" w:sz="0" w:space="0" w:color="auto"/>
                    <w:left w:val="none" w:sz="0" w:space="0" w:color="auto"/>
                    <w:bottom w:val="none" w:sz="0" w:space="0" w:color="auto"/>
                    <w:right w:val="none" w:sz="0" w:space="0" w:color="auto"/>
                  </w:divBdr>
                  <w:divsChild>
                    <w:div w:id="1733428787">
                      <w:marLeft w:val="0"/>
                      <w:marRight w:val="0"/>
                      <w:marTop w:val="0"/>
                      <w:marBottom w:val="0"/>
                      <w:divBdr>
                        <w:top w:val="none" w:sz="0" w:space="0" w:color="auto"/>
                        <w:left w:val="none" w:sz="0" w:space="0" w:color="auto"/>
                        <w:bottom w:val="none" w:sz="0" w:space="0" w:color="auto"/>
                        <w:right w:val="none" w:sz="0" w:space="0" w:color="auto"/>
                      </w:divBdr>
                    </w:div>
                  </w:divsChild>
                </w:div>
                <w:div w:id="1912150970">
                  <w:marLeft w:val="0"/>
                  <w:marRight w:val="0"/>
                  <w:marTop w:val="0"/>
                  <w:marBottom w:val="0"/>
                  <w:divBdr>
                    <w:top w:val="none" w:sz="0" w:space="0" w:color="auto"/>
                    <w:left w:val="none" w:sz="0" w:space="0" w:color="auto"/>
                    <w:bottom w:val="none" w:sz="0" w:space="0" w:color="auto"/>
                    <w:right w:val="none" w:sz="0" w:space="0" w:color="auto"/>
                  </w:divBdr>
                  <w:divsChild>
                    <w:div w:id="140313970">
                      <w:marLeft w:val="0"/>
                      <w:marRight w:val="0"/>
                      <w:marTop w:val="0"/>
                      <w:marBottom w:val="0"/>
                      <w:divBdr>
                        <w:top w:val="none" w:sz="0" w:space="0" w:color="auto"/>
                        <w:left w:val="none" w:sz="0" w:space="0" w:color="auto"/>
                        <w:bottom w:val="none" w:sz="0" w:space="0" w:color="auto"/>
                        <w:right w:val="none" w:sz="0" w:space="0" w:color="auto"/>
                      </w:divBdr>
                      <w:divsChild>
                        <w:div w:id="1619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2262">
                  <w:marLeft w:val="0"/>
                  <w:marRight w:val="0"/>
                  <w:marTop w:val="0"/>
                  <w:marBottom w:val="0"/>
                  <w:divBdr>
                    <w:top w:val="none" w:sz="0" w:space="0" w:color="auto"/>
                    <w:left w:val="none" w:sz="0" w:space="0" w:color="auto"/>
                    <w:bottom w:val="none" w:sz="0" w:space="0" w:color="auto"/>
                    <w:right w:val="none" w:sz="0" w:space="0" w:color="auto"/>
                  </w:divBdr>
                  <w:divsChild>
                    <w:div w:id="92671764">
                      <w:marLeft w:val="0"/>
                      <w:marRight w:val="0"/>
                      <w:marTop w:val="0"/>
                      <w:marBottom w:val="0"/>
                      <w:divBdr>
                        <w:top w:val="none" w:sz="0" w:space="0" w:color="auto"/>
                        <w:left w:val="none" w:sz="0" w:space="0" w:color="auto"/>
                        <w:bottom w:val="none" w:sz="0" w:space="0" w:color="auto"/>
                        <w:right w:val="none" w:sz="0" w:space="0" w:color="auto"/>
                      </w:divBdr>
                      <w:divsChild>
                        <w:div w:id="13643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982">
                  <w:marLeft w:val="0"/>
                  <w:marRight w:val="0"/>
                  <w:marTop w:val="0"/>
                  <w:marBottom w:val="0"/>
                  <w:divBdr>
                    <w:top w:val="none" w:sz="0" w:space="0" w:color="auto"/>
                    <w:left w:val="none" w:sz="0" w:space="0" w:color="auto"/>
                    <w:bottom w:val="none" w:sz="0" w:space="0" w:color="auto"/>
                    <w:right w:val="none" w:sz="0" w:space="0" w:color="auto"/>
                  </w:divBdr>
                </w:div>
                <w:div w:id="2025132369">
                  <w:marLeft w:val="0"/>
                  <w:marRight w:val="0"/>
                  <w:marTop w:val="0"/>
                  <w:marBottom w:val="0"/>
                  <w:divBdr>
                    <w:top w:val="none" w:sz="0" w:space="0" w:color="auto"/>
                    <w:left w:val="none" w:sz="0" w:space="0" w:color="auto"/>
                    <w:bottom w:val="none" w:sz="0" w:space="0" w:color="auto"/>
                    <w:right w:val="none" w:sz="0" w:space="0" w:color="auto"/>
                  </w:divBdr>
                  <w:divsChild>
                    <w:div w:id="719477990">
                      <w:marLeft w:val="0"/>
                      <w:marRight w:val="0"/>
                      <w:marTop w:val="0"/>
                      <w:marBottom w:val="0"/>
                      <w:divBdr>
                        <w:top w:val="none" w:sz="0" w:space="0" w:color="auto"/>
                        <w:left w:val="none" w:sz="0" w:space="0" w:color="auto"/>
                        <w:bottom w:val="none" w:sz="0" w:space="0" w:color="auto"/>
                        <w:right w:val="none" w:sz="0" w:space="0" w:color="auto"/>
                      </w:divBdr>
                    </w:div>
                  </w:divsChild>
                </w:div>
                <w:div w:id="444807928">
                  <w:marLeft w:val="0"/>
                  <w:marRight w:val="0"/>
                  <w:marTop w:val="0"/>
                  <w:marBottom w:val="0"/>
                  <w:divBdr>
                    <w:top w:val="none" w:sz="0" w:space="0" w:color="auto"/>
                    <w:left w:val="none" w:sz="0" w:space="0" w:color="auto"/>
                    <w:bottom w:val="none" w:sz="0" w:space="0" w:color="auto"/>
                    <w:right w:val="none" w:sz="0" w:space="0" w:color="auto"/>
                  </w:divBdr>
                  <w:divsChild>
                    <w:div w:id="870800544">
                      <w:marLeft w:val="0"/>
                      <w:marRight w:val="0"/>
                      <w:marTop w:val="0"/>
                      <w:marBottom w:val="0"/>
                      <w:divBdr>
                        <w:top w:val="none" w:sz="0" w:space="0" w:color="auto"/>
                        <w:left w:val="none" w:sz="0" w:space="0" w:color="auto"/>
                        <w:bottom w:val="none" w:sz="0" w:space="0" w:color="auto"/>
                        <w:right w:val="none" w:sz="0" w:space="0" w:color="auto"/>
                      </w:divBdr>
                      <w:divsChild>
                        <w:div w:id="16765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2919">
                  <w:marLeft w:val="0"/>
                  <w:marRight w:val="0"/>
                  <w:marTop w:val="0"/>
                  <w:marBottom w:val="0"/>
                  <w:divBdr>
                    <w:top w:val="none" w:sz="0" w:space="0" w:color="auto"/>
                    <w:left w:val="none" w:sz="0" w:space="0" w:color="auto"/>
                    <w:bottom w:val="none" w:sz="0" w:space="0" w:color="auto"/>
                    <w:right w:val="none" w:sz="0" w:space="0" w:color="auto"/>
                  </w:divBdr>
                  <w:divsChild>
                    <w:div w:id="1666740038">
                      <w:marLeft w:val="0"/>
                      <w:marRight w:val="0"/>
                      <w:marTop w:val="0"/>
                      <w:marBottom w:val="0"/>
                      <w:divBdr>
                        <w:top w:val="none" w:sz="0" w:space="0" w:color="auto"/>
                        <w:left w:val="none" w:sz="0" w:space="0" w:color="auto"/>
                        <w:bottom w:val="none" w:sz="0" w:space="0" w:color="auto"/>
                        <w:right w:val="none" w:sz="0" w:space="0" w:color="auto"/>
                      </w:divBdr>
                      <w:divsChild>
                        <w:div w:id="1222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2819">
                  <w:marLeft w:val="0"/>
                  <w:marRight w:val="0"/>
                  <w:marTop w:val="0"/>
                  <w:marBottom w:val="0"/>
                  <w:divBdr>
                    <w:top w:val="none" w:sz="0" w:space="0" w:color="auto"/>
                    <w:left w:val="none" w:sz="0" w:space="0" w:color="auto"/>
                    <w:bottom w:val="none" w:sz="0" w:space="0" w:color="auto"/>
                    <w:right w:val="none" w:sz="0" w:space="0" w:color="auto"/>
                  </w:divBdr>
                </w:div>
                <w:div w:id="60519656">
                  <w:marLeft w:val="0"/>
                  <w:marRight w:val="0"/>
                  <w:marTop w:val="0"/>
                  <w:marBottom w:val="0"/>
                  <w:divBdr>
                    <w:top w:val="none" w:sz="0" w:space="0" w:color="auto"/>
                    <w:left w:val="none" w:sz="0" w:space="0" w:color="auto"/>
                    <w:bottom w:val="none" w:sz="0" w:space="0" w:color="auto"/>
                    <w:right w:val="none" w:sz="0" w:space="0" w:color="auto"/>
                  </w:divBdr>
                  <w:divsChild>
                    <w:div w:id="796333524">
                      <w:marLeft w:val="0"/>
                      <w:marRight w:val="0"/>
                      <w:marTop w:val="0"/>
                      <w:marBottom w:val="0"/>
                      <w:divBdr>
                        <w:top w:val="none" w:sz="0" w:space="0" w:color="auto"/>
                        <w:left w:val="none" w:sz="0" w:space="0" w:color="auto"/>
                        <w:bottom w:val="none" w:sz="0" w:space="0" w:color="auto"/>
                        <w:right w:val="none" w:sz="0" w:space="0" w:color="auto"/>
                      </w:divBdr>
                    </w:div>
                  </w:divsChild>
                </w:div>
                <w:div w:id="1869903951">
                  <w:marLeft w:val="0"/>
                  <w:marRight w:val="0"/>
                  <w:marTop w:val="0"/>
                  <w:marBottom w:val="0"/>
                  <w:divBdr>
                    <w:top w:val="none" w:sz="0" w:space="0" w:color="auto"/>
                    <w:left w:val="none" w:sz="0" w:space="0" w:color="auto"/>
                    <w:bottom w:val="none" w:sz="0" w:space="0" w:color="auto"/>
                    <w:right w:val="none" w:sz="0" w:space="0" w:color="auto"/>
                  </w:divBdr>
                  <w:divsChild>
                    <w:div w:id="495725203">
                      <w:marLeft w:val="0"/>
                      <w:marRight w:val="0"/>
                      <w:marTop w:val="0"/>
                      <w:marBottom w:val="0"/>
                      <w:divBdr>
                        <w:top w:val="none" w:sz="0" w:space="0" w:color="auto"/>
                        <w:left w:val="none" w:sz="0" w:space="0" w:color="auto"/>
                        <w:bottom w:val="none" w:sz="0" w:space="0" w:color="auto"/>
                        <w:right w:val="none" w:sz="0" w:space="0" w:color="auto"/>
                      </w:divBdr>
                      <w:divsChild>
                        <w:div w:id="5104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3202">
                  <w:marLeft w:val="0"/>
                  <w:marRight w:val="0"/>
                  <w:marTop w:val="0"/>
                  <w:marBottom w:val="0"/>
                  <w:divBdr>
                    <w:top w:val="none" w:sz="0" w:space="0" w:color="auto"/>
                    <w:left w:val="none" w:sz="0" w:space="0" w:color="auto"/>
                    <w:bottom w:val="none" w:sz="0" w:space="0" w:color="auto"/>
                    <w:right w:val="none" w:sz="0" w:space="0" w:color="auto"/>
                  </w:divBdr>
                  <w:divsChild>
                    <w:div w:id="1903247354">
                      <w:marLeft w:val="0"/>
                      <w:marRight w:val="0"/>
                      <w:marTop w:val="0"/>
                      <w:marBottom w:val="0"/>
                      <w:divBdr>
                        <w:top w:val="none" w:sz="0" w:space="0" w:color="auto"/>
                        <w:left w:val="none" w:sz="0" w:space="0" w:color="auto"/>
                        <w:bottom w:val="none" w:sz="0" w:space="0" w:color="auto"/>
                        <w:right w:val="none" w:sz="0" w:space="0" w:color="auto"/>
                      </w:divBdr>
                      <w:divsChild>
                        <w:div w:id="665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561">
                  <w:marLeft w:val="0"/>
                  <w:marRight w:val="0"/>
                  <w:marTop w:val="0"/>
                  <w:marBottom w:val="0"/>
                  <w:divBdr>
                    <w:top w:val="none" w:sz="0" w:space="0" w:color="auto"/>
                    <w:left w:val="none" w:sz="0" w:space="0" w:color="auto"/>
                    <w:bottom w:val="none" w:sz="0" w:space="0" w:color="auto"/>
                    <w:right w:val="none" w:sz="0" w:space="0" w:color="auto"/>
                  </w:divBdr>
                </w:div>
                <w:div w:id="1084228688">
                  <w:marLeft w:val="0"/>
                  <w:marRight w:val="0"/>
                  <w:marTop w:val="0"/>
                  <w:marBottom w:val="0"/>
                  <w:divBdr>
                    <w:top w:val="none" w:sz="0" w:space="0" w:color="auto"/>
                    <w:left w:val="none" w:sz="0" w:space="0" w:color="auto"/>
                    <w:bottom w:val="none" w:sz="0" w:space="0" w:color="auto"/>
                    <w:right w:val="none" w:sz="0" w:space="0" w:color="auto"/>
                  </w:divBdr>
                  <w:divsChild>
                    <w:div w:id="809707488">
                      <w:marLeft w:val="0"/>
                      <w:marRight w:val="0"/>
                      <w:marTop w:val="0"/>
                      <w:marBottom w:val="0"/>
                      <w:divBdr>
                        <w:top w:val="none" w:sz="0" w:space="0" w:color="auto"/>
                        <w:left w:val="none" w:sz="0" w:space="0" w:color="auto"/>
                        <w:bottom w:val="none" w:sz="0" w:space="0" w:color="auto"/>
                        <w:right w:val="none" w:sz="0" w:space="0" w:color="auto"/>
                      </w:divBdr>
                    </w:div>
                  </w:divsChild>
                </w:div>
                <w:div w:id="287509804">
                  <w:marLeft w:val="0"/>
                  <w:marRight w:val="0"/>
                  <w:marTop w:val="0"/>
                  <w:marBottom w:val="0"/>
                  <w:divBdr>
                    <w:top w:val="none" w:sz="0" w:space="0" w:color="auto"/>
                    <w:left w:val="none" w:sz="0" w:space="0" w:color="auto"/>
                    <w:bottom w:val="none" w:sz="0" w:space="0" w:color="auto"/>
                    <w:right w:val="none" w:sz="0" w:space="0" w:color="auto"/>
                  </w:divBdr>
                  <w:divsChild>
                    <w:div w:id="1333333717">
                      <w:marLeft w:val="0"/>
                      <w:marRight w:val="0"/>
                      <w:marTop w:val="0"/>
                      <w:marBottom w:val="0"/>
                      <w:divBdr>
                        <w:top w:val="none" w:sz="0" w:space="0" w:color="auto"/>
                        <w:left w:val="none" w:sz="0" w:space="0" w:color="auto"/>
                        <w:bottom w:val="none" w:sz="0" w:space="0" w:color="auto"/>
                        <w:right w:val="none" w:sz="0" w:space="0" w:color="auto"/>
                      </w:divBdr>
                      <w:divsChild>
                        <w:div w:id="435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080">
                  <w:marLeft w:val="0"/>
                  <w:marRight w:val="0"/>
                  <w:marTop w:val="0"/>
                  <w:marBottom w:val="0"/>
                  <w:divBdr>
                    <w:top w:val="none" w:sz="0" w:space="0" w:color="auto"/>
                    <w:left w:val="none" w:sz="0" w:space="0" w:color="auto"/>
                    <w:bottom w:val="none" w:sz="0" w:space="0" w:color="auto"/>
                    <w:right w:val="none" w:sz="0" w:space="0" w:color="auto"/>
                  </w:divBdr>
                  <w:divsChild>
                    <w:div w:id="1741515332">
                      <w:marLeft w:val="0"/>
                      <w:marRight w:val="0"/>
                      <w:marTop w:val="0"/>
                      <w:marBottom w:val="0"/>
                      <w:divBdr>
                        <w:top w:val="none" w:sz="0" w:space="0" w:color="auto"/>
                        <w:left w:val="none" w:sz="0" w:space="0" w:color="auto"/>
                        <w:bottom w:val="none" w:sz="0" w:space="0" w:color="auto"/>
                        <w:right w:val="none" w:sz="0" w:space="0" w:color="auto"/>
                      </w:divBdr>
                      <w:divsChild>
                        <w:div w:id="12829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6802">
                  <w:marLeft w:val="0"/>
                  <w:marRight w:val="0"/>
                  <w:marTop w:val="0"/>
                  <w:marBottom w:val="0"/>
                  <w:divBdr>
                    <w:top w:val="none" w:sz="0" w:space="0" w:color="auto"/>
                    <w:left w:val="none" w:sz="0" w:space="0" w:color="auto"/>
                    <w:bottom w:val="none" w:sz="0" w:space="0" w:color="auto"/>
                    <w:right w:val="none" w:sz="0" w:space="0" w:color="auto"/>
                  </w:divBdr>
                </w:div>
                <w:div w:id="1230463627">
                  <w:marLeft w:val="0"/>
                  <w:marRight w:val="0"/>
                  <w:marTop w:val="0"/>
                  <w:marBottom w:val="0"/>
                  <w:divBdr>
                    <w:top w:val="none" w:sz="0" w:space="0" w:color="auto"/>
                    <w:left w:val="none" w:sz="0" w:space="0" w:color="auto"/>
                    <w:bottom w:val="none" w:sz="0" w:space="0" w:color="auto"/>
                    <w:right w:val="none" w:sz="0" w:space="0" w:color="auto"/>
                  </w:divBdr>
                  <w:divsChild>
                    <w:div w:id="134808047">
                      <w:marLeft w:val="0"/>
                      <w:marRight w:val="0"/>
                      <w:marTop w:val="0"/>
                      <w:marBottom w:val="0"/>
                      <w:divBdr>
                        <w:top w:val="none" w:sz="0" w:space="0" w:color="auto"/>
                        <w:left w:val="none" w:sz="0" w:space="0" w:color="auto"/>
                        <w:bottom w:val="none" w:sz="0" w:space="0" w:color="auto"/>
                        <w:right w:val="none" w:sz="0" w:space="0" w:color="auto"/>
                      </w:divBdr>
                    </w:div>
                  </w:divsChild>
                </w:div>
                <w:div w:id="1287202522">
                  <w:marLeft w:val="0"/>
                  <w:marRight w:val="0"/>
                  <w:marTop w:val="0"/>
                  <w:marBottom w:val="0"/>
                  <w:divBdr>
                    <w:top w:val="none" w:sz="0" w:space="0" w:color="auto"/>
                    <w:left w:val="none" w:sz="0" w:space="0" w:color="auto"/>
                    <w:bottom w:val="none" w:sz="0" w:space="0" w:color="auto"/>
                    <w:right w:val="none" w:sz="0" w:space="0" w:color="auto"/>
                  </w:divBdr>
                  <w:divsChild>
                    <w:div w:id="190605671">
                      <w:marLeft w:val="0"/>
                      <w:marRight w:val="0"/>
                      <w:marTop w:val="0"/>
                      <w:marBottom w:val="0"/>
                      <w:divBdr>
                        <w:top w:val="none" w:sz="0" w:space="0" w:color="auto"/>
                        <w:left w:val="none" w:sz="0" w:space="0" w:color="auto"/>
                        <w:bottom w:val="none" w:sz="0" w:space="0" w:color="auto"/>
                        <w:right w:val="none" w:sz="0" w:space="0" w:color="auto"/>
                      </w:divBdr>
                      <w:divsChild>
                        <w:div w:id="218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037">
                  <w:marLeft w:val="0"/>
                  <w:marRight w:val="0"/>
                  <w:marTop w:val="0"/>
                  <w:marBottom w:val="0"/>
                  <w:divBdr>
                    <w:top w:val="none" w:sz="0" w:space="0" w:color="auto"/>
                    <w:left w:val="none" w:sz="0" w:space="0" w:color="auto"/>
                    <w:bottom w:val="none" w:sz="0" w:space="0" w:color="auto"/>
                    <w:right w:val="none" w:sz="0" w:space="0" w:color="auto"/>
                  </w:divBdr>
                  <w:divsChild>
                    <w:div w:id="875973079">
                      <w:marLeft w:val="0"/>
                      <w:marRight w:val="0"/>
                      <w:marTop w:val="0"/>
                      <w:marBottom w:val="0"/>
                      <w:divBdr>
                        <w:top w:val="none" w:sz="0" w:space="0" w:color="auto"/>
                        <w:left w:val="none" w:sz="0" w:space="0" w:color="auto"/>
                        <w:bottom w:val="none" w:sz="0" w:space="0" w:color="auto"/>
                        <w:right w:val="none" w:sz="0" w:space="0" w:color="auto"/>
                      </w:divBdr>
                      <w:divsChild>
                        <w:div w:id="4943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9833">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sChild>
                    <w:div w:id="1328098995">
                      <w:marLeft w:val="0"/>
                      <w:marRight w:val="0"/>
                      <w:marTop w:val="0"/>
                      <w:marBottom w:val="0"/>
                      <w:divBdr>
                        <w:top w:val="none" w:sz="0" w:space="0" w:color="auto"/>
                        <w:left w:val="none" w:sz="0" w:space="0" w:color="auto"/>
                        <w:bottom w:val="none" w:sz="0" w:space="0" w:color="auto"/>
                        <w:right w:val="none" w:sz="0" w:space="0" w:color="auto"/>
                      </w:divBdr>
                      <w:divsChild>
                        <w:div w:id="11963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695">
                  <w:marLeft w:val="0"/>
                  <w:marRight w:val="0"/>
                  <w:marTop w:val="0"/>
                  <w:marBottom w:val="0"/>
                  <w:divBdr>
                    <w:top w:val="none" w:sz="0" w:space="0" w:color="auto"/>
                    <w:left w:val="none" w:sz="0" w:space="0" w:color="auto"/>
                    <w:bottom w:val="none" w:sz="0" w:space="0" w:color="auto"/>
                    <w:right w:val="none" w:sz="0" w:space="0" w:color="auto"/>
                  </w:divBdr>
                  <w:divsChild>
                    <w:div w:id="1232083573">
                      <w:marLeft w:val="0"/>
                      <w:marRight w:val="0"/>
                      <w:marTop w:val="0"/>
                      <w:marBottom w:val="0"/>
                      <w:divBdr>
                        <w:top w:val="none" w:sz="0" w:space="0" w:color="auto"/>
                        <w:left w:val="none" w:sz="0" w:space="0" w:color="auto"/>
                        <w:bottom w:val="none" w:sz="0" w:space="0" w:color="auto"/>
                        <w:right w:val="none" w:sz="0" w:space="0" w:color="auto"/>
                      </w:divBdr>
                      <w:divsChild>
                        <w:div w:id="410585637">
                          <w:marLeft w:val="0"/>
                          <w:marRight w:val="0"/>
                          <w:marTop w:val="0"/>
                          <w:marBottom w:val="0"/>
                          <w:divBdr>
                            <w:top w:val="none" w:sz="0" w:space="0" w:color="auto"/>
                            <w:left w:val="none" w:sz="0" w:space="0" w:color="auto"/>
                            <w:bottom w:val="none" w:sz="0" w:space="0" w:color="auto"/>
                            <w:right w:val="none" w:sz="0" w:space="0" w:color="auto"/>
                          </w:divBdr>
                        </w:div>
                        <w:div w:id="9814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2401">
                  <w:marLeft w:val="0"/>
                  <w:marRight w:val="0"/>
                  <w:marTop w:val="0"/>
                  <w:marBottom w:val="0"/>
                  <w:divBdr>
                    <w:top w:val="none" w:sz="0" w:space="0" w:color="auto"/>
                    <w:left w:val="none" w:sz="0" w:space="0" w:color="auto"/>
                    <w:bottom w:val="none" w:sz="0" w:space="0" w:color="auto"/>
                    <w:right w:val="none" w:sz="0" w:space="0" w:color="auto"/>
                  </w:divBdr>
                  <w:divsChild>
                    <w:div w:id="1412460983">
                      <w:marLeft w:val="0"/>
                      <w:marRight w:val="0"/>
                      <w:marTop w:val="0"/>
                      <w:marBottom w:val="0"/>
                      <w:divBdr>
                        <w:top w:val="none" w:sz="0" w:space="0" w:color="auto"/>
                        <w:left w:val="none" w:sz="0" w:space="0" w:color="auto"/>
                        <w:bottom w:val="none" w:sz="0" w:space="0" w:color="auto"/>
                        <w:right w:val="none" w:sz="0" w:space="0" w:color="auto"/>
                      </w:divBdr>
                      <w:divsChild>
                        <w:div w:id="1792822295">
                          <w:marLeft w:val="0"/>
                          <w:marRight w:val="0"/>
                          <w:marTop w:val="0"/>
                          <w:marBottom w:val="0"/>
                          <w:divBdr>
                            <w:top w:val="none" w:sz="0" w:space="0" w:color="auto"/>
                            <w:left w:val="none" w:sz="0" w:space="0" w:color="auto"/>
                            <w:bottom w:val="none" w:sz="0" w:space="0" w:color="auto"/>
                            <w:right w:val="none" w:sz="0" w:space="0" w:color="auto"/>
                          </w:divBdr>
                        </w:div>
                        <w:div w:id="5305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826">
                  <w:marLeft w:val="0"/>
                  <w:marRight w:val="0"/>
                  <w:marTop w:val="0"/>
                  <w:marBottom w:val="0"/>
                  <w:divBdr>
                    <w:top w:val="none" w:sz="0" w:space="0" w:color="auto"/>
                    <w:left w:val="none" w:sz="0" w:space="0" w:color="auto"/>
                    <w:bottom w:val="none" w:sz="0" w:space="0" w:color="auto"/>
                    <w:right w:val="none" w:sz="0" w:space="0" w:color="auto"/>
                  </w:divBdr>
                  <w:divsChild>
                    <w:div w:id="308478696">
                      <w:marLeft w:val="0"/>
                      <w:marRight w:val="0"/>
                      <w:marTop w:val="0"/>
                      <w:marBottom w:val="0"/>
                      <w:divBdr>
                        <w:top w:val="none" w:sz="0" w:space="0" w:color="auto"/>
                        <w:left w:val="none" w:sz="0" w:space="0" w:color="auto"/>
                        <w:bottom w:val="none" w:sz="0" w:space="0" w:color="auto"/>
                        <w:right w:val="none" w:sz="0" w:space="0" w:color="auto"/>
                      </w:divBdr>
                      <w:divsChild>
                        <w:div w:id="537816608">
                          <w:marLeft w:val="0"/>
                          <w:marRight w:val="0"/>
                          <w:marTop w:val="0"/>
                          <w:marBottom w:val="0"/>
                          <w:divBdr>
                            <w:top w:val="none" w:sz="0" w:space="0" w:color="auto"/>
                            <w:left w:val="none" w:sz="0" w:space="0" w:color="auto"/>
                            <w:bottom w:val="none" w:sz="0" w:space="0" w:color="auto"/>
                            <w:right w:val="none" w:sz="0" w:space="0" w:color="auto"/>
                          </w:divBdr>
                        </w:div>
                        <w:div w:id="19466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245">
                  <w:marLeft w:val="0"/>
                  <w:marRight w:val="0"/>
                  <w:marTop w:val="0"/>
                  <w:marBottom w:val="0"/>
                  <w:divBdr>
                    <w:top w:val="none" w:sz="0" w:space="0" w:color="auto"/>
                    <w:left w:val="none" w:sz="0" w:space="0" w:color="auto"/>
                    <w:bottom w:val="none" w:sz="0" w:space="0" w:color="auto"/>
                    <w:right w:val="none" w:sz="0" w:space="0" w:color="auto"/>
                  </w:divBdr>
                </w:div>
                <w:div w:id="1831368869">
                  <w:marLeft w:val="0"/>
                  <w:marRight w:val="0"/>
                  <w:marTop w:val="0"/>
                  <w:marBottom w:val="0"/>
                  <w:divBdr>
                    <w:top w:val="none" w:sz="0" w:space="0" w:color="auto"/>
                    <w:left w:val="none" w:sz="0" w:space="0" w:color="auto"/>
                    <w:bottom w:val="none" w:sz="0" w:space="0" w:color="auto"/>
                    <w:right w:val="none" w:sz="0" w:space="0" w:color="auto"/>
                  </w:divBdr>
                  <w:divsChild>
                    <w:div w:id="1771242215">
                      <w:marLeft w:val="0"/>
                      <w:marRight w:val="0"/>
                      <w:marTop w:val="0"/>
                      <w:marBottom w:val="0"/>
                      <w:divBdr>
                        <w:top w:val="none" w:sz="0" w:space="0" w:color="auto"/>
                        <w:left w:val="none" w:sz="0" w:space="0" w:color="auto"/>
                        <w:bottom w:val="none" w:sz="0" w:space="0" w:color="auto"/>
                        <w:right w:val="none" w:sz="0" w:space="0" w:color="auto"/>
                      </w:divBdr>
                      <w:divsChild>
                        <w:div w:id="14018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525">
                  <w:marLeft w:val="0"/>
                  <w:marRight w:val="0"/>
                  <w:marTop w:val="0"/>
                  <w:marBottom w:val="0"/>
                  <w:divBdr>
                    <w:top w:val="none" w:sz="0" w:space="0" w:color="auto"/>
                    <w:left w:val="none" w:sz="0" w:space="0" w:color="auto"/>
                    <w:bottom w:val="none" w:sz="0" w:space="0" w:color="auto"/>
                    <w:right w:val="none" w:sz="0" w:space="0" w:color="auto"/>
                  </w:divBdr>
                  <w:divsChild>
                    <w:div w:id="1368947384">
                      <w:marLeft w:val="0"/>
                      <w:marRight w:val="0"/>
                      <w:marTop w:val="0"/>
                      <w:marBottom w:val="0"/>
                      <w:divBdr>
                        <w:top w:val="none" w:sz="0" w:space="0" w:color="auto"/>
                        <w:left w:val="none" w:sz="0" w:space="0" w:color="auto"/>
                        <w:bottom w:val="none" w:sz="0" w:space="0" w:color="auto"/>
                        <w:right w:val="none" w:sz="0" w:space="0" w:color="auto"/>
                      </w:divBdr>
                      <w:divsChild>
                        <w:div w:id="158426615">
                          <w:marLeft w:val="0"/>
                          <w:marRight w:val="0"/>
                          <w:marTop w:val="0"/>
                          <w:marBottom w:val="0"/>
                          <w:divBdr>
                            <w:top w:val="none" w:sz="0" w:space="0" w:color="auto"/>
                            <w:left w:val="none" w:sz="0" w:space="0" w:color="auto"/>
                            <w:bottom w:val="none" w:sz="0" w:space="0" w:color="auto"/>
                            <w:right w:val="none" w:sz="0" w:space="0" w:color="auto"/>
                          </w:divBdr>
                        </w:div>
                        <w:div w:id="1602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3911">
                  <w:marLeft w:val="0"/>
                  <w:marRight w:val="0"/>
                  <w:marTop w:val="0"/>
                  <w:marBottom w:val="0"/>
                  <w:divBdr>
                    <w:top w:val="none" w:sz="0" w:space="0" w:color="auto"/>
                    <w:left w:val="none" w:sz="0" w:space="0" w:color="auto"/>
                    <w:bottom w:val="none" w:sz="0" w:space="0" w:color="auto"/>
                    <w:right w:val="none" w:sz="0" w:space="0" w:color="auto"/>
                  </w:divBdr>
                  <w:divsChild>
                    <w:div w:id="466631057">
                      <w:marLeft w:val="0"/>
                      <w:marRight w:val="0"/>
                      <w:marTop w:val="0"/>
                      <w:marBottom w:val="0"/>
                      <w:divBdr>
                        <w:top w:val="none" w:sz="0" w:space="0" w:color="auto"/>
                        <w:left w:val="none" w:sz="0" w:space="0" w:color="auto"/>
                        <w:bottom w:val="none" w:sz="0" w:space="0" w:color="auto"/>
                        <w:right w:val="none" w:sz="0" w:space="0" w:color="auto"/>
                      </w:divBdr>
                      <w:divsChild>
                        <w:div w:id="340084513">
                          <w:marLeft w:val="0"/>
                          <w:marRight w:val="0"/>
                          <w:marTop w:val="0"/>
                          <w:marBottom w:val="0"/>
                          <w:divBdr>
                            <w:top w:val="none" w:sz="0" w:space="0" w:color="auto"/>
                            <w:left w:val="none" w:sz="0" w:space="0" w:color="auto"/>
                            <w:bottom w:val="none" w:sz="0" w:space="0" w:color="auto"/>
                            <w:right w:val="none" w:sz="0" w:space="0" w:color="auto"/>
                          </w:divBdr>
                        </w:div>
                        <w:div w:id="13790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8339">
                  <w:marLeft w:val="0"/>
                  <w:marRight w:val="0"/>
                  <w:marTop w:val="0"/>
                  <w:marBottom w:val="0"/>
                  <w:divBdr>
                    <w:top w:val="none" w:sz="0" w:space="0" w:color="auto"/>
                    <w:left w:val="none" w:sz="0" w:space="0" w:color="auto"/>
                    <w:bottom w:val="none" w:sz="0" w:space="0" w:color="auto"/>
                    <w:right w:val="none" w:sz="0" w:space="0" w:color="auto"/>
                  </w:divBdr>
                  <w:divsChild>
                    <w:div w:id="747265268">
                      <w:marLeft w:val="0"/>
                      <w:marRight w:val="0"/>
                      <w:marTop w:val="0"/>
                      <w:marBottom w:val="0"/>
                      <w:divBdr>
                        <w:top w:val="none" w:sz="0" w:space="0" w:color="auto"/>
                        <w:left w:val="none" w:sz="0" w:space="0" w:color="auto"/>
                        <w:bottom w:val="none" w:sz="0" w:space="0" w:color="auto"/>
                        <w:right w:val="none" w:sz="0" w:space="0" w:color="auto"/>
                      </w:divBdr>
                      <w:divsChild>
                        <w:div w:id="211305297">
                          <w:marLeft w:val="0"/>
                          <w:marRight w:val="0"/>
                          <w:marTop w:val="0"/>
                          <w:marBottom w:val="0"/>
                          <w:divBdr>
                            <w:top w:val="none" w:sz="0" w:space="0" w:color="auto"/>
                            <w:left w:val="none" w:sz="0" w:space="0" w:color="auto"/>
                            <w:bottom w:val="none" w:sz="0" w:space="0" w:color="auto"/>
                            <w:right w:val="none" w:sz="0" w:space="0" w:color="auto"/>
                          </w:divBdr>
                        </w:div>
                        <w:div w:id="5213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6192">
                  <w:marLeft w:val="0"/>
                  <w:marRight w:val="0"/>
                  <w:marTop w:val="0"/>
                  <w:marBottom w:val="0"/>
                  <w:divBdr>
                    <w:top w:val="none" w:sz="0" w:space="0" w:color="auto"/>
                    <w:left w:val="none" w:sz="0" w:space="0" w:color="auto"/>
                    <w:bottom w:val="none" w:sz="0" w:space="0" w:color="auto"/>
                    <w:right w:val="none" w:sz="0" w:space="0" w:color="auto"/>
                  </w:divBdr>
                </w:div>
                <w:div w:id="1272589604">
                  <w:marLeft w:val="0"/>
                  <w:marRight w:val="0"/>
                  <w:marTop w:val="0"/>
                  <w:marBottom w:val="0"/>
                  <w:divBdr>
                    <w:top w:val="none" w:sz="0" w:space="0" w:color="auto"/>
                    <w:left w:val="none" w:sz="0" w:space="0" w:color="auto"/>
                    <w:bottom w:val="none" w:sz="0" w:space="0" w:color="auto"/>
                    <w:right w:val="none" w:sz="0" w:space="0" w:color="auto"/>
                  </w:divBdr>
                  <w:divsChild>
                    <w:div w:id="1822961446">
                      <w:marLeft w:val="0"/>
                      <w:marRight w:val="0"/>
                      <w:marTop w:val="0"/>
                      <w:marBottom w:val="0"/>
                      <w:divBdr>
                        <w:top w:val="none" w:sz="0" w:space="0" w:color="auto"/>
                        <w:left w:val="none" w:sz="0" w:space="0" w:color="auto"/>
                        <w:bottom w:val="none" w:sz="0" w:space="0" w:color="auto"/>
                        <w:right w:val="none" w:sz="0" w:space="0" w:color="auto"/>
                      </w:divBdr>
                      <w:divsChild>
                        <w:div w:id="14087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1081">
                  <w:marLeft w:val="0"/>
                  <w:marRight w:val="0"/>
                  <w:marTop w:val="0"/>
                  <w:marBottom w:val="0"/>
                  <w:divBdr>
                    <w:top w:val="none" w:sz="0" w:space="0" w:color="auto"/>
                    <w:left w:val="none" w:sz="0" w:space="0" w:color="auto"/>
                    <w:bottom w:val="none" w:sz="0" w:space="0" w:color="auto"/>
                    <w:right w:val="none" w:sz="0" w:space="0" w:color="auto"/>
                  </w:divBdr>
                  <w:divsChild>
                    <w:div w:id="803158877">
                      <w:marLeft w:val="0"/>
                      <w:marRight w:val="0"/>
                      <w:marTop w:val="0"/>
                      <w:marBottom w:val="0"/>
                      <w:divBdr>
                        <w:top w:val="none" w:sz="0" w:space="0" w:color="auto"/>
                        <w:left w:val="none" w:sz="0" w:space="0" w:color="auto"/>
                        <w:bottom w:val="none" w:sz="0" w:space="0" w:color="auto"/>
                        <w:right w:val="none" w:sz="0" w:space="0" w:color="auto"/>
                      </w:divBdr>
                      <w:divsChild>
                        <w:div w:id="1585409010">
                          <w:marLeft w:val="0"/>
                          <w:marRight w:val="0"/>
                          <w:marTop w:val="0"/>
                          <w:marBottom w:val="0"/>
                          <w:divBdr>
                            <w:top w:val="none" w:sz="0" w:space="0" w:color="auto"/>
                            <w:left w:val="none" w:sz="0" w:space="0" w:color="auto"/>
                            <w:bottom w:val="none" w:sz="0" w:space="0" w:color="auto"/>
                            <w:right w:val="none" w:sz="0" w:space="0" w:color="auto"/>
                          </w:divBdr>
                        </w:div>
                        <w:div w:id="15424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689">
                  <w:marLeft w:val="0"/>
                  <w:marRight w:val="0"/>
                  <w:marTop w:val="0"/>
                  <w:marBottom w:val="0"/>
                  <w:divBdr>
                    <w:top w:val="none" w:sz="0" w:space="0" w:color="auto"/>
                    <w:left w:val="none" w:sz="0" w:space="0" w:color="auto"/>
                    <w:bottom w:val="none" w:sz="0" w:space="0" w:color="auto"/>
                    <w:right w:val="none" w:sz="0" w:space="0" w:color="auto"/>
                  </w:divBdr>
                  <w:divsChild>
                    <w:div w:id="758873930">
                      <w:marLeft w:val="0"/>
                      <w:marRight w:val="0"/>
                      <w:marTop w:val="0"/>
                      <w:marBottom w:val="0"/>
                      <w:divBdr>
                        <w:top w:val="none" w:sz="0" w:space="0" w:color="auto"/>
                        <w:left w:val="none" w:sz="0" w:space="0" w:color="auto"/>
                        <w:bottom w:val="none" w:sz="0" w:space="0" w:color="auto"/>
                        <w:right w:val="none" w:sz="0" w:space="0" w:color="auto"/>
                      </w:divBdr>
                      <w:divsChild>
                        <w:div w:id="112747586">
                          <w:marLeft w:val="0"/>
                          <w:marRight w:val="0"/>
                          <w:marTop w:val="0"/>
                          <w:marBottom w:val="0"/>
                          <w:divBdr>
                            <w:top w:val="none" w:sz="0" w:space="0" w:color="auto"/>
                            <w:left w:val="none" w:sz="0" w:space="0" w:color="auto"/>
                            <w:bottom w:val="none" w:sz="0" w:space="0" w:color="auto"/>
                            <w:right w:val="none" w:sz="0" w:space="0" w:color="auto"/>
                          </w:divBdr>
                        </w:div>
                        <w:div w:id="17544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238">
                  <w:marLeft w:val="0"/>
                  <w:marRight w:val="0"/>
                  <w:marTop w:val="0"/>
                  <w:marBottom w:val="0"/>
                  <w:divBdr>
                    <w:top w:val="none" w:sz="0" w:space="0" w:color="auto"/>
                    <w:left w:val="none" w:sz="0" w:space="0" w:color="auto"/>
                    <w:bottom w:val="none" w:sz="0" w:space="0" w:color="auto"/>
                    <w:right w:val="none" w:sz="0" w:space="0" w:color="auto"/>
                  </w:divBdr>
                  <w:divsChild>
                    <w:div w:id="1697852568">
                      <w:marLeft w:val="0"/>
                      <w:marRight w:val="0"/>
                      <w:marTop w:val="0"/>
                      <w:marBottom w:val="0"/>
                      <w:divBdr>
                        <w:top w:val="none" w:sz="0" w:space="0" w:color="auto"/>
                        <w:left w:val="none" w:sz="0" w:space="0" w:color="auto"/>
                        <w:bottom w:val="none" w:sz="0" w:space="0" w:color="auto"/>
                        <w:right w:val="none" w:sz="0" w:space="0" w:color="auto"/>
                      </w:divBdr>
                      <w:divsChild>
                        <w:div w:id="1462529857">
                          <w:marLeft w:val="0"/>
                          <w:marRight w:val="0"/>
                          <w:marTop w:val="0"/>
                          <w:marBottom w:val="0"/>
                          <w:divBdr>
                            <w:top w:val="none" w:sz="0" w:space="0" w:color="auto"/>
                            <w:left w:val="none" w:sz="0" w:space="0" w:color="auto"/>
                            <w:bottom w:val="none" w:sz="0" w:space="0" w:color="auto"/>
                            <w:right w:val="none" w:sz="0" w:space="0" w:color="auto"/>
                          </w:divBdr>
                        </w:div>
                        <w:div w:id="7482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30037">
                  <w:marLeft w:val="0"/>
                  <w:marRight w:val="0"/>
                  <w:marTop w:val="0"/>
                  <w:marBottom w:val="0"/>
                  <w:divBdr>
                    <w:top w:val="none" w:sz="0" w:space="0" w:color="auto"/>
                    <w:left w:val="none" w:sz="0" w:space="0" w:color="auto"/>
                    <w:bottom w:val="none" w:sz="0" w:space="0" w:color="auto"/>
                    <w:right w:val="none" w:sz="0" w:space="0" w:color="auto"/>
                  </w:divBdr>
                </w:div>
                <w:div w:id="3596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368">
      <w:marLeft w:val="0"/>
      <w:marRight w:val="0"/>
      <w:marTop w:val="0"/>
      <w:marBottom w:val="0"/>
      <w:divBdr>
        <w:top w:val="none" w:sz="0" w:space="0" w:color="auto"/>
        <w:left w:val="none" w:sz="0" w:space="0" w:color="auto"/>
        <w:bottom w:val="none" w:sz="0" w:space="0" w:color="auto"/>
        <w:right w:val="none" w:sz="0" w:space="0" w:color="auto"/>
      </w:divBdr>
    </w:div>
    <w:div w:id="197357132">
      <w:marLeft w:val="0"/>
      <w:marRight w:val="0"/>
      <w:marTop w:val="0"/>
      <w:marBottom w:val="0"/>
      <w:divBdr>
        <w:top w:val="none" w:sz="0" w:space="0" w:color="auto"/>
        <w:left w:val="none" w:sz="0" w:space="0" w:color="auto"/>
        <w:bottom w:val="none" w:sz="0" w:space="0" w:color="auto"/>
        <w:right w:val="none" w:sz="0" w:space="0" w:color="auto"/>
      </w:divBdr>
    </w:div>
    <w:div w:id="277611105">
      <w:marLeft w:val="0"/>
      <w:marRight w:val="0"/>
      <w:marTop w:val="0"/>
      <w:marBottom w:val="0"/>
      <w:divBdr>
        <w:top w:val="none" w:sz="0" w:space="0" w:color="auto"/>
        <w:left w:val="none" w:sz="0" w:space="0" w:color="auto"/>
        <w:bottom w:val="none" w:sz="0" w:space="0" w:color="auto"/>
        <w:right w:val="none" w:sz="0" w:space="0" w:color="auto"/>
      </w:divBdr>
      <w:divsChild>
        <w:div w:id="1465543538">
          <w:marLeft w:val="0"/>
          <w:marRight w:val="0"/>
          <w:marTop w:val="0"/>
          <w:marBottom w:val="0"/>
          <w:divBdr>
            <w:top w:val="none" w:sz="0" w:space="0" w:color="auto"/>
            <w:left w:val="none" w:sz="0" w:space="0" w:color="auto"/>
            <w:bottom w:val="none" w:sz="0" w:space="0" w:color="auto"/>
            <w:right w:val="none" w:sz="0" w:space="0" w:color="auto"/>
          </w:divBdr>
        </w:div>
      </w:divsChild>
    </w:div>
    <w:div w:id="296489948">
      <w:marLeft w:val="0"/>
      <w:marRight w:val="0"/>
      <w:marTop w:val="0"/>
      <w:marBottom w:val="0"/>
      <w:divBdr>
        <w:top w:val="none" w:sz="0" w:space="0" w:color="auto"/>
        <w:left w:val="none" w:sz="0" w:space="0" w:color="auto"/>
        <w:bottom w:val="none" w:sz="0" w:space="0" w:color="auto"/>
        <w:right w:val="none" w:sz="0" w:space="0" w:color="auto"/>
      </w:divBdr>
      <w:divsChild>
        <w:div w:id="146478465">
          <w:marLeft w:val="0"/>
          <w:marRight w:val="0"/>
          <w:marTop w:val="0"/>
          <w:marBottom w:val="0"/>
          <w:divBdr>
            <w:top w:val="none" w:sz="0" w:space="0" w:color="auto"/>
            <w:left w:val="none" w:sz="0" w:space="0" w:color="auto"/>
            <w:bottom w:val="none" w:sz="0" w:space="0" w:color="auto"/>
            <w:right w:val="none" w:sz="0" w:space="0" w:color="auto"/>
          </w:divBdr>
        </w:div>
      </w:divsChild>
    </w:div>
    <w:div w:id="340283912">
      <w:bodyDiv w:val="1"/>
      <w:marLeft w:val="0"/>
      <w:marRight w:val="0"/>
      <w:marTop w:val="0"/>
      <w:marBottom w:val="0"/>
      <w:divBdr>
        <w:top w:val="none" w:sz="0" w:space="0" w:color="auto"/>
        <w:left w:val="none" w:sz="0" w:space="0" w:color="auto"/>
        <w:bottom w:val="none" w:sz="0" w:space="0" w:color="auto"/>
        <w:right w:val="none" w:sz="0" w:space="0" w:color="auto"/>
      </w:divBdr>
      <w:divsChild>
        <w:div w:id="766585241">
          <w:marLeft w:val="0"/>
          <w:marRight w:val="0"/>
          <w:marTop w:val="0"/>
          <w:marBottom w:val="0"/>
          <w:divBdr>
            <w:top w:val="none" w:sz="0" w:space="0" w:color="auto"/>
            <w:left w:val="none" w:sz="0" w:space="0" w:color="auto"/>
            <w:bottom w:val="none" w:sz="0" w:space="0" w:color="auto"/>
            <w:right w:val="none" w:sz="0" w:space="0" w:color="auto"/>
          </w:divBdr>
          <w:divsChild>
            <w:div w:id="891579834">
              <w:marLeft w:val="0"/>
              <w:marRight w:val="0"/>
              <w:marTop w:val="0"/>
              <w:marBottom w:val="360"/>
              <w:divBdr>
                <w:top w:val="none" w:sz="0" w:space="0" w:color="auto"/>
                <w:left w:val="none" w:sz="0" w:space="0" w:color="auto"/>
                <w:bottom w:val="none" w:sz="0" w:space="0" w:color="auto"/>
                <w:right w:val="none" w:sz="0" w:space="0" w:color="auto"/>
              </w:divBdr>
              <w:divsChild>
                <w:div w:id="59524713">
                  <w:marLeft w:val="0"/>
                  <w:marRight w:val="0"/>
                  <w:marTop w:val="0"/>
                  <w:marBottom w:val="0"/>
                  <w:divBdr>
                    <w:top w:val="none" w:sz="0" w:space="0" w:color="auto"/>
                    <w:left w:val="none" w:sz="0" w:space="0" w:color="auto"/>
                    <w:bottom w:val="none" w:sz="0" w:space="0" w:color="auto"/>
                    <w:right w:val="none" w:sz="0" w:space="0" w:color="auto"/>
                  </w:divBdr>
                </w:div>
              </w:divsChild>
            </w:div>
            <w:div w:id="1013607760">
              <w:marLeft w:val="0"/>
              <w:marRight w:val="0"/>
              <w:marTop w:val="0"/>
              <w:marBottom w:val="0"/>
              <w:divBdr>
                <w:top w:val="none" w:sz="0" w:space="0" w:color="auto"/>
                <w:left w:val="none" w:sz="0" w:space="0" w:color="auto"/>
                <w:bottom w:val="none" w:sz="0" w:space="0" w:color="auto"/>
                <w:right w:val="none" w:sz="0" w:space="0" w:color="auto"/>
              </w:divBdr>
              <w:divsChild>
                <w:div w:id="170025005">
                  <w:marLeft w:val="0"/>
                  <w:marRight w:val="0"/>
                  <w:marTop w:val="0"/>
                  <w:marBottom w:val="360"/>
                  <w:divBdr>
                    <w:top w:val="none" w:sz="0" w:space="0" w:color="auto"/>
                    <w:left w:val="none" w:sz="0" w:space="0" w:color="auto"/>
                    <w:bottom w:val="none" w:sz="0" w:space="0" w:color="auto"/>
                    <w:right w:val="none" w:sz="0" w:space="0" w:color="auto"/>
                  </w:divBdr>
                  <w:divsChild>
                    <w:div w:id="573508817">
                      <w:marLeft w:val="0"/>
                      <w:marRight w:val="0"/>
                      <w:marTop w:val="0"/>
                      <w:marBottom w:val="0"/>
                      <w:divBdr>
                        <w:top w:val="none" w:sz="0" w:space="0" w:color="auto"/>
                        <w:left w:val="none" w:sz="0" w:space="0" w:color="auto"/>
                        <w:bottom w:val="none" w:sz="0" w:space="0" w:color="auto"/>
                        <w:right w:val="none" w:sz="0" w:space="0" w:color="auto"/>
                      </w:divBdr>
                    </w:div>
                    <w:div w:id="1932160558">
                      <w:marLeft w:val="0"/>
                      <w:marRight w:val="0"/>
                      <w:marTop w:val="0"/>
                      <w:marBottom w:val="0"/>
                      <w:divBdr>
                        <w:top w:val="none" w:sz="0" w:space="0" w:color="auto"/>
                        <w:left w:val="none" w:sz="0" w:space="0" w:color="auto"/>
                        <w:bottom w:val="none" w:sz="0" w:space="0" w:color="auto"/>
                        <w:right w:val="none" w:sz="0" w:space="0" w:color="auto"/>
                      </w:divBdr>
                    </w:div>
                    <w:div w:id="191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92689">
          <w:marLeft w:val="0"/>
          <w:marRight w:val="0"/>
          <w:marTop w:val="0"/>
          <w:marBottom w:val="150"/>
          <w:divBdr>
            <w:top w:val="none" w:sz="0" w:space="0" w:color="auto"/>
            <w:left w:val="none" w:sz="0" w:space="0" w:color="auto"/>
            <w:bottom w:val="none" w:sz="0" w:space="0" w:color="auto"/>
            <w:right w:val="none" w:sz="0" w:space="0" w:color="auto"/>
          </w:divBdr>
          <w:divsChild>
            <w:div w:id="611522600">
              <w:marLeft w:val="0"/>
              <w:marRight w:val="0"/>
              <w:marTop w:val="300"/>
              <w:marBottom w:val="0"/>
              <w:divBdr>
                <w:top w:val="none" w:sz="0" w:space="0" w:color="auto"/>
                <w:left w:val="none" w:sz="0" w:space="0" w:color="auto"/>
                <w:bottom w:val="none" w:sz="0" w:space="0" w:color="auto"/>
                <w:right w:val="none" w:sz="0" w:space="0" w:color="auto"/>
              </w:divBdr>
              <w:divsChild>
                <w:div w:id="1572040040">
                  <w:marLeft w:val="-15"/>
                  <w:marRight w:val="-15"/>
                  <w:marTop w:val="0"/>
                  <w:marBottom w:val="0"/>
                  <w:divBdr>
                    <w:top w:val="none" w:sz="0" w:space="0" w:color="auto"/>
                    <w:left w:val="none" w:sz="0" w:space="0" w:color="auto"/>
                    <w:bottom w:val="none" w:sz="0" w:space="0" w:color="auto"/>
                    <w:right w:val="none" w:sz="0" w:space="0" w:color="auto"/>
                  </w:divBdr>
                </w:div>
                <w:div w:id="376589865">
                  <w:marLeft w:val="0"/>
                  <w:marRight w:val="0"/>
                  <w:marTop w:val="0"/>
                  <w:marBottom w:val="0"/>
                  <w:divBdr>
                    <w:top w:val="single" w:sz="6" w:space="4" w:color="C7CDD1"/>
                    <w:left w:val="single" w:sz="6" w:space="4" w:color="C7CDD1"/>
                    <w:bottom w:val="none" w:sz="0" w:space="0" w:color="auto"/>
                    <w:right w:val="single" w:sz="6" w:space="4" w:color="C7CDD1"/>
                  </w:divBdr>
                  <w:divsChild>
                    <w:div w:id="1321347539">
                      <w:marLeft w:val="0"/>
                      <w:marRight w:val="0"/>
                      <w:marTop w:val="0"/>
                      <w:marBottom w:val="0"/>
                      <w:divBdr>
                        <w:top w:val="none" w:sz="0" w:space="0" w:color="auto"/>
                        <w:left w:val="none" w:sz="0" w:space="0" w:color="auto"/>
                        <w:bottom w:val="none" w:sz="0" w:space="0" w:color="auto"/>
                        <w:right w:val="none" w:sz="0" w:space="0" w:color="auto"/>
                      </w:divBdr>
                    </w:div>
                  </w:divsChild>
                </w:div>
                <w:div w:id="410590273">
                  <w:marLeft w:val="-15"/>
                  <w:marRight w:val="-15"/>
                  <w:marTop w:val="0"/>
                  <w:marBottom w:val="0"/>
                  <w:divBdr>
                    <w:top w:val="none" w:sz="0" w:space="0" w:color="auto"/>
                    <w:left w:val="none" w:sz="0" w:space="0" w:color="auto"/>
                    <w:bottom w:val="none" w:sz="0" w:space="0" w:color="auto"/>
                    <w:right w:val="none" w:sz="0" w:space="0" w:color="auto"/>
                  </w:divBdr>
                </w:div>
                <w:div w:id="369378303">
                  <w:marLeft w:val="0"/>
                  <w:marRight w:val="0"/>
                  <w:marTop w:val="0"/>
                  <w:marBottom w:val="0"/>
                  <w:divBdr>
                    <w:top w:val="none" w:sz="0" w:space="0" w:color="auto"/>
                    <w:left w:val="none" w:sz="0" w:space="0" w:color="auto"/>
                    <w:bottom w:val="none" w:sz="0" w:space="0" w:color="auto"/>
                    <w:right w:val="none" w:sz="0" w:space="0" w:color="auto"/>
                  </w:divBdr>
                  <w:divsChild>
                    <w:div w:id="80298623">
                      <w:marLeft w:val="0"/>
                      <w:marRight w:val="0"/>
                      <w:marTop w:val="0"/>
                      <w:marBottom w:val="0"/>
                      <w:divBdr>
                        <w:top w:val="none" w:sz="0" w:space="0" w:color="auto"/>
                        <w:left w:val="none" w:sz="0" w:space="0" w:color="auto"/>
                        <w:bottom w:val="none" w:sz="0" w:space="0" w:color="auto"/>
                        <w:right w:val="none" w:sz="0" w:space="0" w:color="auto"/>
                      </w:divBdr>
                    </w:div>
                  </w:divsChild>
                </w:div>
                <w:div w:id="684215324">
                  <w:marLeft w:val="0"/>
                  <w:marRight w:val="0"/>
                  <w:marTop w:val="0"/>
                  <w:marBottom w:val="0"/>
                  <w:divBdr>
                    <w:top w:val="none" w:sz="0" w:space="0" w:color="auto"/>
                    <w:left w:val="none" w:sz="0" w:space="0" w:color="auto"/>
                    <w:bottom w:val="none" w:sz="0" w:space="0" w:color="auto"/>
                    <w:right w:val="none" w:sz="0" w:space="0" w:color="auto"/>
                  </w:divBdr>
                  <w:divsChild>
                    <w:div w:id="1224029586">
                      <w:marLeft w:val="0"/>
                      <w:marRight w:val="0"/>
                      <w:marTop w:val="0"/>
                      <w:marBottom w:val="0"/>
                      <w:divBdr>
                        <w:top w:val="none" w:sz="0" w:space="0" w:color="auto"/>
                        <w:left w:val="none" w:sz="0" w:space="0" w:color="auto"/>
                        <w:bottom w:val="none" w:sz="0" w:space="0" w:color="auto"/>
                        <w:right w:val="none" w:sz="0" w:space="0" w:color="auto"/>
                      </w:divBdr>
                      <w:divsChild>
                        <w:div w:id="765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2060">
                  <w:marLeft w:val="0"/>
                  <w:marRight w:val="0"/>
                  <w:marTop w:val="0"/>
                  <w:marBottom w:val="0"/>
                  <w:divBdr>
                    <w:top w:val="none" w:sz="0" w:space="0" w:color="auto"/>
                    <w:left w:val="none" w:sz="0" w:space="0" w:color="auto"/>
                    <w:bottom w:val="none" w:sz="0" w:space="0" w:color="auto"/>
                    <w:right w:val="none" w:sz="0" w:space="0" w:color="auto"/>
                  </w:divBdr>
                  <w:divsChild>
                    <w:div w:id="956564023">
                      <w:marLeft w:val="0"/>
                      <w:marRight w:val="0"/>
                      <w:marTop w:val="0"/>
                      <w:marBottom w:val="0"/>
                      <w:divBdr>
                        <w:top w:val="none" w:sz="0" w:space="0" w:color="auto"/>
                        <w:left w:val="none" w:sz="0" w:space="0" w:color="auto"/>
                        <w:bottom w:val="none" w:sz="0" w:space="0" w:color="auto"/>
                        <w:right w:val="none" w:sz="0" w:space="0" w:color="auto"/>
                      </w:divBdr>
                      <w:divsChild>
                        <w:div w:id="20933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725">
                  <w:marLeft w:val="0"/>
                  <w:marRight w:val="0"/>
                  <w:marTop w:val="0"/>
                  <w:marBottom w:val="0"/>
                  <w:divBdr>
                    <w:top w:val="none" w:sz="0" w:space="0" w:color="auto"/>
                    <w:left w:val="none" w:sz="0" w:space="0" w:color="auto"/>
                    <w:bottom w:val="none" w:sz="0" w:space="0" w:color="auto"/>
                    <w:right w:val="none" w:sz="0" w:space="0" w:color="auto"/>
                  </w:divBdr>
                </w:div>
                <w:div w:id="858079825">
                  <w:marLeft w:val="0"/>
                  <w:marRight w:val="0"/>
                  <w:marTop w:val="0"/>
                  <w:marBottom w:val="0"/>
                  <w:divBdr>
                    <w:top w:val="none" w:sz="0" w:space="0" w:color="auto"/>
                    <w:left w:val="none" w:sz="0" w:space="0" w:color="auto"/>
                    <w:bottom w:val="none" w:sz="0" w:space="0" w:color="auto"/>
                    <w:right w:val="none" w:sz="0" w:space="0" w:color="auto"/>
                  </w:divBdr>
                  <w:divsChild>
                    <w:div w:id="847871289">
                      <w:marLeft w:val="0"/>
                      <w:marRight w:val="0"/>
                      <w:marTop w:val="0"/>
                      <w:marBottom w:val="0"/>
                      <w:divBdr>
                        <w:top w:val="none" w:sz="0" w:space="0" w:color="auto"/>
                        <w:left w:val="none" w:sz="0" w:space="0" w:color="auto"/>
                        <w:bottom w:val="none" w:sz="0" w:space="0" w:color="auto"/>
                        <w:right w:val="none" w:sz="0" w:space="0" w:color="auto"/>
                      </w:divBdr>
                    </w:div>
                  </w:divsChild>
                </w:div>
                <w:div w:id="102847116">
                  <w:marLeft w:val="0"/>
                  <w:marRight w:val="0"/>
                  <w:marTop w:val="0"/>
                  <w:marBottom w:val="0"/>
                  <w:divBdr>
                    <w:top w:val="none" w:sz="0" w:space="0" w:color="auto"/>
                    <w:left w:val="none" w:sz="0" w:space="0" w:color="auto"/>
                    <w:bottom w:val="none" w:sz="0" w:space="0" w:color="auto"/>
                    <w:right w:val="none" w:sz="0" w:space="0" w:color="auto"/>
                  </w:divBdr>
                  <w:divsChild>
                    <w:div w:id="1238128966">
                      <w:marLeft w:val="0"/>
                      <w:marRight w:val="0"/>
                      <w:marTop w:val="0"/>
                      <w:marBottom w:val="0"/>
                      <w:divBdr>
                        <w:top w:val="none" w:sz="0" w:space="0" w:color="auto"/>
                        <w:left w:val="none" w:sz="0" w:space="0" w:color="auto"/>
                        <w:bottom w:val="none" w:sz="0" w:space="0" w:color="auto"/>
                        <w:right w:val="none" w:sz="0" w:space="0" w:color="auto"/>
                      </w:divBdr>
                      <w:divsChild>
                        <w:div w:id="6449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2014">
                  <w:marLeft w:val="0"/>
                  <w:marRight w:val="0"/>
                  <w:marTop w:val="0"/>
                  <w:marBottom w:val="0"/>
                  <w:divBdr>
                    <w:top w:val="none" w:sz="0" w:space="0" w:color="auto"/>
                    <w:left w:val="none" w:sz="0" w:space="0" w:color="auto"/>
                    <w:bottom w:val="none" w:sz="0" w:space="0" w:color="auto"/>
                    <w:right w:val="none" w:sz="0" w:space="0" w:color="auto"/>
                  </w:divBdr>
                  <w:divsChild>
                    <w:div w:id="879824440">
                      <w:marLeft w:val="0"/>
                      <w:marRight w:val="0"/>
                      <w:marTop w:val="0"/>
                      <w:marBottom w:val="0"/>
                      <w:divBdr>
                        <w:top w:val="none" w:sz="0" w:space="0" w:color="auto"/>
                        <w:left w:val="none" w:sz="0" w:space="0" w:color="auto"/>
                        <w:bottom w:val="none" w:sz="0" w:space="0" w:color="auto"/>
                        <w:right w:val="none" w:sz="0" w:space="0" w:color="auto"/>
                      </w:divBdr>
                      <w:divsChild>
                        <w:div w:id="13836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121">
                  <w:marLeft w:val="0"/>
                  <w:marRight w:val="0"/>
                  <w:marTop w:val="0"/>
                  <w:marBottom w:val="0"/>
                  <w:divBdr>
                    <w:top w:val="none" w:sz="0" w:space="0" w:color="auto"/>
                    <w:left w:val="none" w:sz="0" w:space="0" w:color="auto"/>
                    <w:bottom w:val="none" w:sz="0" w:space="0" w:color="auto"/>
                    <w:right w:val="none" w:sz="0" w:space="0" w:color="auto"/>
                  </w:divBdr>
                </w:div>
                <w:div w:id="408041829">
                  <w:marLeft w:val="0"/>
                  <w:marRight w:val="0"/>
                  <w:marTop w:val="0"/>
                  <w:marBottom w:val="0"/>
                  <w:divBdr>
                    <w:top w:val="none" w:sz="0" w:space="0" w:color="auto"/>
                    <w:left w:val="none" w:sz="0" w:space="0" w:color="auto"/>
                    <w:bottom w:val="none" w:sz="0" w:space="0" w:color="auto"/>
                    <w:right w:val="none" w:sz="0" w:space="0" w:color="auto"/>
                  </w:divBdr>
                  <w:divsChild>
                    <w:div w:id="855922544">
                      <w:marLeft w:val="0"/>
                      <w:marRight w:val="0"/>
                      <w:marTop w:val="0"/>
                      <w:marBottom w:val="0"/>
                      <w:divBdr>
                        <w:top w:val="none" w:sz="0" w:space="0" w:color="auto"/>
                        <w:left w:val="none" w:sz="0" w:space="0" w:color="auto"/>
                        <w:bottom w:val="none" w:sz="0" w:space="0" w:color="auto"/>
                        <w:right w:val="none" w:sz="0" w:space="0" w:color="auto"/>
                      </w:divBdr>
                    </w:div>
                  </w:divsChild>
                </w:div>
                <w:div w:id="576092013">
                  <w:marLeft w:val="0"/>
                  <w:marRight w:val="0"/>
                  <w:marTop w:val="0"/>
                  <w:marBottom w:val="0"/>
                  <w:divBdr>
                    <w:top w:val="none" w:sz="0" w:space="0" w:color="auto"/>
                    <w:left w:val="none" w:sz="0" w:space="0" w:color="auto"/>
                    <w:bottom w:val="none" w:sz="0" w:space="0" w:color="auto"/>
                    <w:right w:val="none" w:sz="0" w:space="0" w:color="auto"/>
                  </w:divBdr>
                  <w:divsChild>
                    <w:div w:id="1474520225">
                      <w:marLeft w:val="0"/>
                      <w:marRight w:val="0"/>
                      <w:marTop w:val="0"/>
                      <w:marBottom w:val="0"/>
                      <w:divBdr>
                        <w:top w:val="none" w:sz="0" w:space="0" w:color="auto"/>
                        <w:left w:val="none" w:sz="0" w:space="0" w:color="auto"/>
                        <w:bottom w:val="none" w:sz="0" w:space="0" w:color="auto"/>
                        <w:right w:val="none" w:sz="0" w:space="0" w:color="auto"/>
                      </w:divBdr>
                      <w:divsChild>
                        <w:div w:id="17865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5215">
                  <w:marLeft w:val="0"/>
                  <w:marRight w:val="0"/>
                  <w:marTop w:val="0"/>
                  <w:marBottom w:val="0"/>
                  <w:divBdr>
                    <w:top w:val="none" w:sz="0" w:space="0" w:color="auto"/>
                    <w:left w:val="none" w:sz="0" w:space="0" w:color="auto"/>
                    <w:bottom w:val="none" w:sz="0" w:space="0" w:color="auto"/>
                    <w:right w:val="none" w:sz="0" w:space="0" w:color="auto"/>
                  </w:divBdr>
                  <w:divsChild>
                    <w:div w:id="1930502764">
                      <w:marLeft w:val="0"/>
                      <w:marRight w:val="0"/>
                      <w:marTop w:val="0"/>
                      <w:marBottom w:val="0"/>
                      <w:divBdr>
                        <w:top w:val="none" w:sz="0" w:space="0" w:color="auto"/>
                        <w:left w:val="none" w:sz="0" w:space="0" w:color="auto"/>
                        <w:bottom w:val="none" w:sz="0" w:space="0" w:color="auto"/>
                        <w:right w:val="none" w:sz="0" w:space="0" w:color="auto"/>
                      </w:divBdr>
                      <w:divsChild>
                        <w:div w:id="9560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8408">
                  <w:marLeft w:val="0"/>
                  <w:marRight w:val="0"/>
                  <w:marTop w:val="0"/>
                  <w:marBottom w:val="0"/>
                  <w:divBdr>
                    <w:top w:val="none" w:sz="0" w:space="0" w:color="auto"/>
                    <w:left w:val="none" w:sz="0" w:space="0" w:color="auto"/>
                    <w:bottom w:val="none" w:sz="0" w:space="0" w:color="auto"/>
                    <w:right w:val="none" w:sz="0" w:space="0" w:color="auto"/>
                  </w:divBdr>
                </w:div>
                <w:div w:id="2038576363">
                  <w:marLeft w:val="0"/>
                  <w:marRight w:val="0"/>
                  <w:marTop w:val="0"/>
                  <w:marBottom w:val="0"/>
                  <w:divBdr>
                    <w:top w:val="none" w:sz="0" w:space="0" w:color="auto"/>
                    <w:left w:val="none" w:sz="0" w:space="0" w:color="auto"/>
                    <w:bottom w:val="none" w:sz="0" w:space="0" w:color="auto"/>
                    <w:right w:val="none" w:sz="0" w:space="0" w:color="auto"/>
                  </w:divBdr>
                  <w:divsChild>
                    <w:div w:id="487482228">
                      <w:marLeft w:val="0"/>
                      <w:marRight w:val="0"/>
                      <w:marTop w:val="0"/>
                      <w:marBottom w:val="0"/>
                      <w:divBdr>
                        <w:top w:val="none" w:sz="0" w:space="0" w:color="auto"/>
                        <w:left w:val="none" w:sz="0" w:space="0" w:color="auto"/>
                        <w:bottom w:val="none" w:sz="0" w:space="0" w:color="auto"/>
                        <w:right w:val="none" w:sz="0" w:space="0" w:color="auto"/>
                      </w:divBdr>
                    </w:div>
                  </w:divsChild>
                </w:div>
                <w:div w:id="1451242837">
                  <w:marLeft w:val="0"/>
                  <w:marRight w:val="0"/>
                  <w:marTop w:val="0"/>
                  <w:marBottom w:val="0"/>
                  <w:divBdr>
                    <w:top w:val="none" w:sz="0" w:space="0" w:color="auto"/>
                    <w:left w:val="none" w:sz="0" w:space="0" w:color="auto"/>
                    <w:bottom w:val="none" w:sz="0" w:space="0" w:color="auto"/>
                    <w:right w:val="none" w:sz="0" w:space="0" w:color="auto"/>
                  </w:divBdr>
                  <w:divsChild>
                    <w:div w:id="56634553">
                      <w:marLeft w:val="0"/>
                      <w:marRight w:val="0"/>
                      <w:marTop w:val="0"/>
                      <w:marBottom w:val="0"/>
                      <w:divBdr>
                        <w:top w:val="none" w:sz="0" w:space="0" w:color="auto"/>
                        <w:left w:val="none" w:sz="0" w:space="0" w:color="auto"/>
                        <w:bottom w:val="none" w:sz="0" w:space="0" w:color="auto"/>
                        <w:right w:val="none" w:sz="0" w:space="0" w:color="auto"/>
                      </w:divBdr>
                      <w:divsChild>
                        <w:div w:id="10962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6246">
                  <w:marLeft w:val="0"/>
                  <w:marRight w:val="0"/>
                  <w:marTop w:val="0"/>
                  <w:marBottom w:val="0"/>
                  <w:divBdr>
                    <w:top w:val="none" w:sz="0" w:space="0" w:color="auto"/>
                    <w:left w:val="none" w:sz="0" w:space="0" w:color="auto"/>
                    <w:bottom w:val="none" w:sz="0" w:space="0" w:color="auto"/>
                    <w:right w:val="none" w:sz="0" w:space="0" w:color="auto"/>
                  </w:divBdr>
                  <w:divsChild>
                    <w:div w:id="278031263">
                      <w:marLeft w:val="0"/>
                      <w:marRight w:val="0"/>
                      <w:marTop w:val="0"/>
                      <w:marBottom w:val="0"/>
                      <w:divBdr>
                        <w:top w:val="none" w:sz="0" w:space="0" w:color="auto"/>
                        <w:left w:val="none" w:sz="0" w:space="0" w:color="auto"/>
                        <w:bottom w:val="none" w:sz="0" w:space="0" w:color="auto"/>
                        <w:right w:val="none" w:sz="0" w:space="0" w:color="auto"/>
                      </w:divBdr>
                      <w:divsChild>
                        <w:div w:id="5228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6537">
                  <w:marLeft w:val="0"/>
                  <w:marRight w:val="0"/>
                  <w:marTop w:val="0"/>
                  <w:marBottom w:val="0"/>
                  <w:divBdr>
                    <w:top w:val="none" w:sz="0" w:space="0" w:color="auto"/>
                    <w:left w:val="none" w:sz="0" w:space="0" w:color="auto"/>
                    <w:bottom w:val="none" w:sz="0" w:space="0" w:color="auto"/>
                    <w:right w:val="none" w:sz="0" w:space="0" w:color="auto"/>
                  </w:divBdr>
                </w:div>
                <w:div w:id="583302511">
                  <w:marLeft w:val="0"/>
                  <w:marRight w:val="0"/>
                  <w:marTop w:val="0"/>
                  <w:marBottom w:val="0"/>
                  <w:divBdr>
                    <w:top w:val="none" w:sz="0" w:space="0" w:color="auto"/>
                    <w:left w:val="none" w:sz="0" w:space="0" w:color="auto"/>
                    <w:bottom w:val="none" w:sz="0" w:space="0" w:color="auto"/>
                    <w:right w:val="none" w:sz="0" w:space="0" w:color="auto"/>
                  </w:divBdr>
                  <w:divsChild>
                    <w:div w:id="1792939474">
                      <w:marLeft w:val="0"/>
                      <w:marRight w:val="0"/>
                      <w:marTop w:val="0"/>
                      <w:marBottom w:val="0"/>
                      <w:divBdr>
                        <w:top w:val="none" w:sz="0" w:space="0" w:color="auto"/>
                        <w:left w:val="none" w:sz="0" w:space="0" w:color="auto"/>
                        <w:bottom w:val="none" w:sz="0" w:space="0" w:color="auto"/>
                        <w:right w:val="none" w:sz="0" w:space="0" w:color="auto"/>
                      </w:divBdr>
                    </w:div>
                  </w:divsChild>
                </w:div>
                <w:div w:id="82920275">
                  <w:marLeft w:val="0"/>
                  <w:marRight w:val="0"/>
                  <w:marTop w:val="0"/>
                  <w:marBottom w:val="0"/>
                  <w:divBdr>
                    <w:top w:val="none" w:sz="0" w:space="0" w:color="auto"/>
                    <w:left w:val="none" w:sz="0" w:space="0" w:color="auto"/>
                    <w:bottom w:val="none" w:sz="0" w:space="0" w:color="auto"/>
                    <w:right w:val="none" w:sz="0" w:space="0" w:color="auto"/>
                  </w:divBdr>
                  <w:divsChild>
                    <w:div w:id="1682732697">
                      <w:marLeft w:val="0"/>
                      <w:marRight w:val="0"/>
                      <w:marTop w:val="0"/>
                      <w:marBottom w:val="0"/>
                      <w:divBdr>
                        <w:top w:val="none" w:sz="0" w:space="0" w:color="auto"/>
                        <w:left w:val="none" w:sz="0" w:space="0" w:color="auto"/>
                        <w:bottom w:val="none" w:sz="0" w:space="0" w:color="auto"/>
                        <w:right w:val="none" w:sz="0" w:space="0" w:color="auto"/>
                      </w:divBdr>
                      <w:divsChild>
                        <w:div w:id="9739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1004">
                  <w:marLeft w:val="0"/>
                  <w:marRight w:val="0"/>
                  <w:marTop w:val="0"/>
                  <w:marBottom w:val="0"/>
                  <w:divBdr>
                    <w:top w:val="none" w:sz="0" w:space="0" w:color="auto"/>
                    <w:left w:val="none" w:sz="0" w:space="0" w:color="auto"/>
                    <w:bottom w:val="none" w:sz="0" w:space="0" w:color="auto"/>
                    <w:right w:val="none" w:sz="0" w:space="0" w:color="auto"/>
                  </w:divBdr>
                  <w:divsChild>
                    <w:div w:id="349599999">
                      <w:marLeft w:val="0"/>
                      <w:marRight w:val="0"/>
                      <w:marTop w:val="0"/>
                      <w:marBottom w:val="0"/>
                      <w:divBdr>
                        <w:top w:val="none" w:sz="0" w:space="0" w:color="auto"/>
                        <w:left w:val="none" w:sz="0" w:space="0" w:color="auto"/>
                        <w:bottom w:val="none" w:sz="0" w:space="0" w:color="auto"/>
                        <w:right w:val="none" w:sz="0" w:space="0" w:color="auto"/>
                      </w:divBdr>
                      <w:divsChild>
                        <w:div w:id="14663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7013">
                  <w:marLeft w:val="0"/>
                  <w:marRight w:val="0"/>
                  <w:marTop w:val="0"/>
                  <w:marBottom w:val="0"/>
                  <w:divBdr>
                    <w:top w:val="none" w:sz="0" w:space="0" w:color="auto"/>
                    <w:left w:val="none" w:sz="0" w:space="0" w:color="auto"/>
                    <w:bottom w:val="none" w:sz="0" w:space="0" w:color="auto"/>
                    <w:right w:val="none" w:sz="0" w:space="0" w:color="auto"/>
                  </w:divBdr>
                </w:div>
                <w:div w:id="537743659">
                  <w:marLeft w:val="0"/>
                  <w:marRight w:val="0"/>
                  <w:marTop w:val="0"/>
                  <w:marBottom w:val="0"/>
                  <w:divBdr>
                    <w:top w:val="none" w:sz="0" w:space="0" w:color="auto"/>
                    <w:left w:val="none" w:sz="0" w:space="0" w:color="auto"/>
                    <w:bottom w:val="none" w:sz="0" w:space="0" w:color="auto"/>
                    <w:right w:val="none" w:sz="0" w:space="0" w:color="auto"/>
                  </w:divBdr>
                  <w:divsChild>
                    <w:div w:id="1508402050">
                      <w:marLeft w:val="0"/>
                      <w:marRight w:val="0"/>
                      <w:marTop w:val="0"/>
                      <w:marBottom w:val="0"/>
                      <w:divBdr>
                        <w:top w:val="none" w:sz="0" w:space="0" w:color="auto"/>
                        <w:left w:val="none" w:sz="0" w:space="0" w:color="auto"/>
                        <w:bottom w:val="none" w:sz="0" w:space="0" w:color="auto"/>
                        <w:right w:val="none" w:sz="0" w:space="0" w:color="auto"/>
                      </w:divBdr>
                    </w:div>
                  </w:divsChild>
                </w:div>
                <w:div w:id="513495022">
                  <w:marLeft w:val="0"/>
                  <w:marRight w:val="0"/>
                  <w:marTop w:val="0"/>
                  <w:marBottom w:val="0"/>
                  <w:divBdr>
                    <w:top w:val="none" w:sz="0" w:space="0" w:color="auto"/>
                    <w:left w:val="none" w:sz="0" w:space="0" w:color="auto"/>
                    <w:bottom w:val="none" w:sz="0" w:space="0" w:color="auto"/>
                    <w:right w:val="none" w:sz="0" w:space="0" w:color="auto"/>
                  </w:divBdr>
                  <w:divsChild>
                    <w:div w:id="876622155">
                      <w:marLeft w:val="0"/>
                      <w:marRight w:val="0"/>
                      <w:marTop w:val="0"/>
                      <w:marBottom w:val="0"/>
                      <w:divBdr>
                        <w:top w:val="none" w:sz="0" w:space="0" w:color="auto"/>
                        <w:left w:val="none" w:sz="0" w:space="0" w:color="auto"/>
                        <w:bottom w:val="none" w:sz="0" w:space="0" w:color="auto"/>
                        <w:right w:val="none" w:sz="0" w:space="0" w:color="auto"/>
                      </w:divBdr>
                      <w:divsChild>
                        <w:div w:id="2232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4602">
                  <w:marLeft w:val="0"/>
                  <w:marRight w:val="0"/>
                  <w:marTop w:val="0"/>
                  <w:marBottom w:val="0"/>
                  <w:divBdr>
                    <w:top w:val="none" w:sz="0" w:space="0" w:color="auto"/>
                    <w:left w:val="none" w:sz="0" w:space="0" w:color="auto"/>
                    <w:bottom w:val="none" w:sz="0" w:space="0" w:color="auto"/>
                    <w:right w:val="none" w:sz="0" w:space="0" w:color="auto"/>
                  </w:divBdr>
                  <w:divsChild>
                    <w:div w:id="272634408">
                      <w:marLeft w:val="0"/>
                      <w:marRight w:val="0"/>
                      <w:marTop w:val="0"/>
                      <w:marBottom w:val="0"/>
                      <w:divBdr>
                        <w:top w:val="none" w:sz="0" w:space="0" w:color="auto"/>
                        <w:left w:val="none" w:sz="0" w:space="0" w:color="auto"/>
                        <w:bottom w:val="none" w:sz="0" w:space="0" w:color="auto"/>
                        <w:right w:val="none" w:sz="0" w:space="0" w:color="auto"/>
                      </w:divBdr>
                      <w:divsChild>
                        <w:div w:id="2145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285">
                  <w:marLeft w:val="0"/>
                  <w:marRight w:val="0"/>
                  <w:marTop w:val="0"/>
                  <w:marBottom w:val="0"/>
                  <w:divBdr>
                    <w:top w:val="none" w:sz="0" w:space="0" w:color="auto"/>
                    <w:left w:val="none" w:sz="0" w:space="0" w:color="auto"/>
                    <w:bottom w:val="none" w:sz="0" w:space="0" w:color="auto"/>
                    <w:right w:val="none" w:sz="0" w:space="0" w:color="auto"/>
                  </w:divBdr>
                </w:div>
                <w:div w:id="1626157038">
                  <w:marLeft w:val="0"/>
                  <w:marRight w:val="0"/>
                  <w:marTop w:val="0"/>
                  <w:marBottom w:val="0"/>
                  <w:divBdr>
                    <w:top w:val="none" w:sz="0" w:space="0" w:color="auto"/>
                    <w:left w:val="none" w:sz="0" w:space="0" w:color="auto"/>
                    <w:bottom w:val="none" w:sz="0" w:space="0" w:color="auto"/>
                    <w:right w:val="none" w:sz="0" w:space="0" w:color="auto"/>
                  </w:divBdr>
                  <w:divsChild>
                    <w:div w:id="297809156">
                      <w:marLeft w:val="0"/>
                      <w:marRight w:val="0"/>
                      <w:marTop w:val="0"/>
                      <w:marBottom w:val="0"/>
                      <w:divBdr>
                        <w:top w:val="none" w:sz="0" w:space="0" w:color="auto"/>
                        <w:left w:val="none" w:sz="0" w:space="0" w:color="auto"/>
                        <w:bottom w:val="none" w:sz="0" w:space="0" w:color="auto"/>
                        <w:right w:val="none" w:sz="0" w:space="0" w:color="auto"/>
                      </w:divBdr>
                      <w:divsChild>
                        <w:div w:id="1818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1268">
                  <w:marLeft w:val="0"/>
                  <w:marRight w:val="0"/>
                  <w:marTop w:val="0"/>
                  <w:marBottom w:val="0"/>
                  <w:divBdr>
                    <w:top w:val="none" w:sz="0" w:space="0" w:color="auto"/>
                    <w:left w:val="none" w:sz="0" w:space="0" w:color="auto"/>
                    <w:bottom w:val="none" w:sz="0" w:space="0" w:color="auto"/>
                    <w:right w:val="none" w:sz="0" w:space="0" w:color="auto"/>
                  </w:divBdr>
                  <w:divsChild>
                    <w:div w:id="1410955729">
                      <w:marLeft w:val="0"/>
                      <w:marRight w:val="0"/>
                      <w:marTop w:val="0"/>
                      <w:marBottom w:val="0"/>
                      <w:divBdr>
                        <w:top w:val="none" w:sz="0" w:space="0" w:color="auto"/>
                        <w:left w:val="none" w:sz="0" w:space="0" w:color="auto"/>
                        <w:bottom w:val="none" w:sz="0" w:space="0" w:color="auto"/>
                        <w:right w:val="none" w:sz="0" w:space="0" w:color="auto"/>
                      </w:divBdr>
                      <w:divsChild>
                        <w:div w:id="1218855897">
                          <w:marLeft w:val="0"/>
                          <w:marRight w:val="0"/>
                          <w:marTop w:val="0"/>
                          <w:marBottom w:val="0"/>
                          <w:divBdr>
                            <w:top w:val="none" w:sz="0" w:space="0" w:color="auto"/>
                            <w:left w:val="none" w:sz="0" w:space="0" w:color="auto"/>
                            <w:bottom w:val="none" w:sz="0" w:space="0" w:color="auto"/>
                            <w:right w:val="none" w:sz="0" w:space="0" w:color="auto"/>
                          </w:divBdr>
                        </w:div>
                        <w:div w:id="18612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3468">
                  <w:marLeft w:val="0"/>
                  <w:marRight w:val="0"/>
                  <w:marTop w:val="0"/>
                  <w:marBottom w:val="0"/>
                  <w:divBdr>
                    <w:top w:val="none" w:sz="0" w:space="0" w:color="auto"/>
                    <w:left w:val="none" w:sz="0" w:space="0" w:color="auto"/>
                    <w:bottom w:val="none" w:sz="0" w:space="0" w:color="auto"/>
                    <w:right w:val="none" w:sz="0" w:space="0" w:color="auto"/>
                  </w:divBdr>
                  <w:divsChild>
                    <w:div w:id="1256596508">
                      <w:marLeft w:val="0"/>
                      <w:marRight w:val="0"/>
                      <w:marTop w:val="0"/>
                      <w:marBottom w:val="0"/>
                      <w:divBdr>
                        <w:top w:val="none" w:sz="0" w:space="0" w:color="auto"/>
                        <w:left w:val="none" w:sz="0" w:space="0" w:color="auto"/>
                        <w:bottom w:val="none" w:sz="0" w:space="0" w:color="auto"/>
                        <w:right w:val="none" w:sz="0" w:space="0" w:color="auto"/>
                      </w:divBdr>
                      <w:divsChild>
                        <w:div w:id="905454449">
                          <w:marLeft w:val="0"/>
                          <w:marRight w:val="0"/>
                          <w:marTop w:val="0"/>
                          <w:marBottom w:val="0"/>
                          <w:divBdr>
                            <w:top w:val="none" w:sz="0" w:space="0" w:color="auto"/>
                            <w:left w:val="none" w:sz="0" w:space="0" w:color="auto"/>
                            <w:bottom w:val="none" w:sz="0" w:space="0" w:color="auto"/>
                            <w:right w:val="none" w:sz="0" w:space="0" w:color="auto"/>
                          </w:divBdr>
                        </w:div>
                        <w:div w:id="11259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1361">
                  <w:marLeft w:val="0"/>
                  <w:marRight w:val="0"/>
                  <w:marTop w:val="0"/>
                  <w:marBottom w:val="0"/>
                  <w:divBdr>
                    <w:top w:val="none" w:sz="0" w:space="0" w:color="auto"/>
                    <w:left w:val="none" w:sz="0" w:space="0" w:color="auto"/>
                    <w:bottom w:val="none" w:sz="0" w:space="0" w:color="auto"/>
                    <w:right w:val="none" w:sz="0" w:space="0" w:color="auto"/>
                  </w:divBdr>
                  <w:divsChild>
                    <w:div w:id="2116973778">
                      <w:marLeft w:val="0"/>
                      <w:marRight w:val="0"/>
                      <w:marTop w:val="0"/>
                      <w:marBottom w:val="0"/>
                      <w:divBdr>
                        <w:top w:val="none" w:sz="0" w:space="0" w:color="auto"/>
                        <w:left w:val="none" w:sz="0" w:space="0" w:color="auto"/>
                        <w:bottom w:val="none" w:sz="0" w:space="0" w:color="auto"/>
                        <w:right w:val="none" w:sz="0" w:space="0" w:color="auto"/>
                      </w:divBdr>
                      <w:divsChild>
                        <w:div w:id="71707108">
                          <w:marLeft w:val="0"/>
                          <w:marRight w:val="0"/>
                          <w:marTop w:val="0"/>
                          <w:marBottom w:val="0"/>
                          <w:divBdr>
                            <w:top w:val="none" w:sz="0" w:space="0" w:color="auto"/>
                            <w:left w:val="none" w:sz="0" w:space="0" w:color="auto"/>
                            <w:bottom w:val="none" w:sz="0" w:space="0" w:color="auto"/>
                            <w:right w:val="none" w:sz="0" w:space="0" w:color="auto"/>
                          </w:divBdr>
                        </w:div>
                        <w:div w:id="5177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687">
                  <w:marLeft w:val="0"/>
                  <w:marRight w:val="0"/>
                  <w:marTop w:val="0"/>
                  <w:marBottom w:val="0"/>
                  <w:divBdr>
                    <w:top w:val="none" w:sz="0" w:space="0" w:color="auto"/>
                    <w:left w:val="none" w:sz="0" w:space="0" w:color="auto"/>
                    <w:bottom w:val="none" w:sz="0" w:space="0" w:color="auto"/>
                    <w:right w:val="none" w:sz="0" w:space="0" w:color="auto"/>
                  </w:divBdr>
                </w:div>
                <w:div w:id="507528760">
                  <w:marLeft w:val="0"/>
                  <w:marRight w:val="0"/>
                  <w:marTop w:val="0"/>
                  <w:marBottom w:val="0"/>
                  <w:divBdr>
                    <w:top w:val="none" w:sz="0" w:space="0" w:color="auto"/>
                    <w:left w:val="none" w:sz="0" w:space="0" w:color="auto"/>
                    <w:bottom w:val="none" w:sz="0" w:space="0" w:color="auto"/>
                    <w:right w:val="none" w:sz="0" w:space="0" w:color="auto"/>
                  </w:divBdr>
                  <w:divsChild>
                    <w:div w:id="517500012">
                      <w:marLeft w:val="0"/>
                      <w:marRight w:val="0"/>
                      <w:marTop w:val="0"/>
                      <w:marBottom w:val="0"/>
                      <w:divBdr>
                        <w:top w:val="none" w:sz="0" w:space="0" w:color="auto"/>
                        <w:left w:val="none" w:sz="0" w:space="0" w:color="auto"/>
                        <w:bottom w:val="none" w:sz="0" w:space="0" w:color="auto"/>
                        <w:right w:val="none" w:sz="0" w:space="0" w:color="auto"/>
                      </w:divBdr>
                      <w:divsChild>
                        <w:div w:id="515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4281">
                  <w:marLeft w:val="0"/>
                  <w:marRight w:val="0"/>
                  <w:marTop w:val="0"/>
                  <w:marBottom w:val="0"/>
                  <w:divBdr>
                    <w:top w:val="none" w:sz="0" w:space="0" w:color="auto"/>
                    <w:left w:val="none" w:sz="0" w:space="0" w:color="auto"/>
                    <w:bottom w:val="none" w:sz="0" w:space="0" w:color="auto"/>
                    <w:right w:val="none" w:sz="0" w:space="0" w:color="auto"/>
                  </w:divBdr>
                  <w:divsChild>
                    <w:div w:id="739326782">
                      <w:marLeft w:val="0"/>
                      <w:marRight w:val="0"/>
                      <w:marTop w:val="0"/>
                      <w:marBottom w:val="0"/>
                      <w:divBdr>
                        <w:top w:val="none" w:sz="0" w:space="0" w:color="auto"/>
                        <w:left w:val="none" w:sz="0" w:space="0" w:color="auto"/>
                        <w:bottom w:val="none" w:sz="0" w:space="0" w:color="auto"/>
                        <w:right w:val="none" w:sz="0" w:space="0" w:color="auto"/>
                      </w:divBdr>
                      <w:divsChild>
                        <w:div w:id="2038653263">
                          <w:marLeft w:val="0"/>
                          <w:marRight w:val="0"/>
                          <w:marTop w:val="0"/>
                          <w:marBottom w:val="0"/>
                          <w:divBdr>
                            <w:top w:val="none" w:sz="0" w:space="0" w:color="auto"/>
                            <w:left w:val="none" w:sz="0" w:space="0" w:color="auto"/>
                            <w:bottom w:val="none" w:sz="0" w:space="0" w:color="auto"/>
                            <w:right w:val="none" w:sz="0" w:space="0" w:color="auto"/>
                          </w:divBdr>
                        </w:div>
                        <w:div w:id="9810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029">
                  <w:marLeft w:val="0"/>
                  <w:marRight w:val="0"/>
                  <w:marTop w:val="0"/>
                  <w:marBottom w:val="0"/>
                  <w:divBdr>
                    <w:top w:val="none" w:sz="0" w:space="0" w:color="auto"/>
                    <w:left w:val="none" w:sz="0" w:space="0" w:color="auto"/>
                    <w:bottom w:val="none" w:sz="0" w:space="0" w:color="auto"/>
                    <w:right w:val="none" w:sz="0" w:space="0" w:color="auto"/>
                  </w:divBdr>
                  <w:divsChild>
                    <w:div w:id="1871720158">
                      <w:marLeft w:val="0"/>
                      <w:marRight w:val="0"/>
                      <w:marTop w:val="0"/>
                      <w:marBottom w:val="0"/>
                      <w:divBdr>
                        <w:top w:val="none" w:sz="0" w:space="0" w:color="auto"/>
                        <w:left w:val="none" w:sz="0" w:space="0" w:color="auto"/>
                        <w:bottom w:val="none" w:sz="0" w:space="0" w:color="auto"/>
                        <w:right w:val="none" w:sz="0" w:space="0" w:color="auto"/>
                      </w:divBdr>
                      <w:divsChild>
                        <w:div w:id="1270818648">
                          <w:marLeft w:val="0"/>
                          <w:marRight w:val="0"/>
                          <w:marTop w:val="0"/>
                          <w:marBottom w:val="0"/>
                          <w:divBdr>
                            <w:top w:val="none" w:sz="0" w:space="0" w:color="auto"/>
                            <w:left w:val="none" w:sz="0" w:space="0" w:color="auto"/>
                            <w:bottom w:val="none" w:sz="0" w:space="0" w:color="auto"/>
                            <w:right w:val="none" w:sz="0" w:space="0" w:color="auto"/>
                          </w:divBdr>
                        </w:div>
                        <w:div w:id="15475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978">
                  <w:marLeft w:val="0"/>
                  <w:marRight w:val="0"/>
                  <w:marTop w:val="0"/>
                  <w:marBottom w:val="0"/>
                  <w:divBdr>
                    <w:top w:val="none" w:sz="0" w:space="0" w:color="auto"/>
                    <w:left w:val="none" w:sz="0" w:space="0" w:color="auto"/>
                    <w:bottom w:val="none" w:sz="0" w:space="0" w:color="auto"/>
                    <w:right w:val="none" w:sz="0" w:space="0" w:color="auto"/>
                  </w:divBdr>
                  <w:divsChild>
                    <w:div w:id="768694522">
                      <w:marLeft w:val="0"/>
                      <w:marRight w:val="0"/>
                      <w:marTop w:val="0"/>
                      <w:marBottom w:val="0"/>
                      <w:divBdr>
                        <w:top w:val="none" w:sz="0" w:space="0" w:color="auto"/>
                        <w:left w:val="none" w:sz="0" w:space="0" w:color="auto"/>
                        <w:bottom w:val="none" w:sz="0" w:space="0" w:color="auto"/>
                        <w:right w:val="none" w:sz="0" w:space="0" w:color="auto"/>
                      </w:divBdr>
                      <w:divsChild>
                        <w:div w:id="180512835">
                          <w:marLeft w:val="0"/>
                          <w:marRight w:val="0"/>
                          <w:marTop w:val="0"/>
                          <w:marBottom w:val="0"/>
                          <w:divBdr>
                            <w:top w:val="none" w:sz="0" w:space="0" w:color="auto"/>
                            <w:left w:val="none" w:sz="0" w:space="0" w:color="auto"/>
                            <w:bottom w:val="none" w:sz="0" w:space="0" w:color="auto"/>
                            <w:right w:val="none" w:sz="0" w:space="0" w:color="auto"/>
                          </w:divBdr>
                        </w:div>
                        <w:div w:id="159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7757">
                  <w:marLeft w:val="0"/>
                  <w:marRight w:val="0"/>
                  <w:marTop w:val="0"/>
                  <w:marBottom w:val="0"/>
                  <w:divBdr>
                    <w:top w:val="none" w:sz="0" w:space="0" w:color="auto"/>
                    <w:left w:val="none" w:sz="0" w:space="0" w:color="auto"/>
                    <w:bottom w:val="none" w:sz="0" w:space="0" w:color="auto"/>
                    <w:right w:val="none" w:sz="0" w:space="0" w:color="auto"/>
                  </w:divBdr>
                </w:div>
                <w:div w:id="49352961">
                  <w:marLeft w:val="0"/>
                  <w:marRight w:val="0"/>
                  <w:marTop w:val="0"/>
                  <w:marBottom w:val="0"/>
                  <w:divBdr>
                    <w:top w:val="none" w:sz="0" w:space="0" w:color="auto"/>
                    <w:left w:val="none" w:sz="0" w:space="0" w:color="auto"/>
                    <w:bottom w:val="none" w:sz="0" w:space="0" w:color="auto"/>
                    <w:right w:val="none" w:sz="0" w:space="0" w:color="auto"/>
                  </w:divBdr>
                  <w:divsChild>
                    <w:div w:id="120154276">
                      <w:marLeft w:val="0"/>
                      <w:marRight w:val="0"/>
                      <w:marTop w:val="0"/>
                      <w:marBottom w:val="0"/>
                      <w:divBdr>
                        <w:top w:val="none" w:sz="0" w:space="0" w:color="auto"/>
                        <w:left w:val="none" w:sz="0" w:space="0" w:color="auto"/>
                        <w:bottom w:val="none" w:sz="0" w:space="0" w:color="auto"/>
                        <w:right w:val="none" w:sz="0" w:space="0" w:color="auto"/>
                      </w:divBdr>
                      <w:divsChild>
                        <w:div w:id="1269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6973">
                  <w:marLeft w:val="0"/>
                  <w:marRight w:val="0"/>
                  <w:marTop w:val="0"/>
                  <w:marBottom w:val="0"/>
                  <w:divBdr>
                    <w:top w:val="none" w:sz="0" w:space="0" w:color="auto"/>
                    <w:left w:val="none" w:sz="0" w:space="0" w:color="auto"/>
                    <w:bottom w:val="none" w:sz="0" w:space="0" w:color="auto"/>
                    <w:right w:val="none" w:sz="0" w:space="0" w:color="auto"/>
                  </w:divBdr>
                  <w:divsChild>
                    <w:div w:id="1960602743">
                      <w:marLeft w:val="0"/>
                      <w:marRight w:val="0"/>
                      <w:marTop w:val="0"/>
                      <w:marBottom w:val="0"/>
                      <w:divBdr>
                        <w:top w:val="none" w:sz="0" w:space="0" w:color="auto"/>
                        <w:left w:val="none" w:sz="0" w:space="0" w:color="auto"/>
                        <w:bottom w:val="none" w:sz="0" w:space="0" w:color="auto"/>
                        <w:right w:val="none" w:sz="0" w:space="0" w:color="auto"/>
                      </w:divBdr>
                      <w:divsChild>
                        <w:div w:id="1390880412">
                          <w:marLeft w:val="0"/>
                          <w:marRight w:val="0"/>
                          <w:marTop w:val="0"/>
                          <w:marBottom w:val="0"/>
                          <w:divBdr>
                            <w:top w:val="none" w:sz="0" w:space="0" w:color="auto"/>
                            <w:left w:val="none" w:sz="0" w:space="0" w:color="auto"/>
                            <w:bottom w:val="none" w:sz="0" w:space="0" w:color="auto"/>
                            <w:right w:val="none" w:sz="0" w:space="0" w:color="auto"/>
                          </w:divBdr>
                        </w:div>
                        <w:div w:id="8566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6050">
                  <w:marLeft w:val="0"/>
                  <w:marRight w:val="0"/>
                  <w:marTop w:val="0"/>
                  <w:marBottom w:val="0"/>
                  <w:divBdr>
                    <w:top w:val="none" w:sz="0" w:space="0" w:color="auto"/>
                    <w:left w:val="none" w:sz="0" w:space="0" w:color="auto"/>
                    <w:bottom w:val="none" w:sz="0" w:space="0" w:color="auto"/>
                    <w:right w:val="none" w:sz="0" w:space="0" w:color="auto"/>
                  </w:divBdr>
                  <w:divsChild>
                    <w:div w:id="313948411">
                      <w:marLeft w:val="0"/>
                      <w:marRight w:val="0"/>
                      <w:marTop w:val="0"/>
                      <w:marBottom w:val="0"/>
                      <w:divBdr>
                        <w:top w:val="none" w:sz="0" w:space="0" w:color="auto"/>
                        <w:left w:val="none" w:sz="0" w:space="0" w:color="auto"/>
                        <w:bottom w:val="none" w:sz="0" w:space="0" w:color="auto"/>
                        <w:right w:val="none" w:sz="0" w:space="0" w:color="auto"/>
                      </w:divBdr>
                      <w:divsChild>
                        <w:div w:id="1029378221">
                          <w:marLeft w:val="0"/>
                          <w:marRight w:val="0"/>
                          <w:marTop w:val="0"/>
                          <w:marBottom w:val="0"/>
                          <w:divBdr>
                            <w:top w:val="none" w:sz="0" w:space="0" w:color="auto"/>
                            <w:left w:val="none" w:sz="0" w:space="0" w:color="auto"/>
                            <w:bottom w:val="none" w:sz="0" w:space="0" w:color="auto"/>
                            <w:right w:val="none" w:sz="0" w:space="0" w:color="auto"/>
                          </w:divBdr>
                        </w:div>
                        <w:div w:id="11989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5880">
                  <w:marLeft w:val="0"/>
                  <w:marRight w:val="0"/>
                  <w:marTop w:val="0"/>
                  <w:marBottom w:val="0"/>
                  <w:divBdr>
                    <w:top w:val="none" w:sz="0" w:space="0" w:color="auto"/>
                    <w:left w:val="none" w:sz="0" w:space="0" w:color="auto"/>
                    <w:bottom w:val="none" w:sz="0" w:space="0" w:color="auto"/>
                    <w:right w:val="none" w:sz="0" w:space="0" w:color="auto"/>
                  </w:divBdr>
                  <w:divsChild>
                    <w:div w:id="328992687">
                      <w:marLeft w:val="0"/>
                      <w:marRight w:val="0"/>
                      <w:marTop w:val="0"/>
                      <w:marBottom w:val="0"/>
                      <w:divBdr>
                        <w:top w:val="none" w:sz="0" w:space="0" w:color="auto"/>
                        <w:left w:val="none" w:sz="0" w:space="0" w:color="auto"/>
                        <w:bottom w:val="none" w:sz="0" w:space="0" w:color="auto"/>
                        <w:right w:val="none" w:sz="0" w:space="0" w:color="auto"/>
                      </w:divBdr>
                      <w:divsChild>
                        <w:div w:id="1131365989">
                          <w:marLeft w:val="0"/>
                          <w:marRight w:val="0"/>
                          <w:marTop w:val="0"/>
                          <w:marBottom w:val="0"/>
                          <w:divBdr>
                            <w:top w:val="none" w:sz="0" w:space="0" w:color="auto"/>
                            <w:left w:val="none" w:sz="0" w:space="0" w:color="auto"/>
                            <w:bottom w:val="none" w:sz="0" w:space="0" w:color="auto"/>
                            <w:right w:val="none" w:sz="0" w:space="0" w:color="auto"/>
                          </w:divBdr>
                        </w:div>
                        <w:div w:id="4620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88">
                  <w:marLeft w:val="0"/>
                  <w:marRight w:val="0"/>
                  <w:marTop w:val="0"/>
                  <w:marBottom w:val="0"/>
                  <w:divBdr>
                    <w:top w:val="none" w:sz="0" w:space="0" w:color="auto"/>
                    <w:left w:val="none" w:sz="0" w:space="0" w:color="auto"/>
                    <w:bottom w:val="none" w:sz="0" w:space="0" w:color="auto"/>
                    <w:right w:val="none" w:sz="0" w:space="0" w:color="auto"/>
                  </w:divBdr>
                </w:div>
                <w:div w:id="17232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89503">
      <w:marLeft w:val="0"/>
      <w:marRight w:val="0"/>
      <w:marTop w:val="0"/>
      <w:marBottom w:val="0"/>
      <w:divBdr>
        <w:top w:val="none" w:sz="0" w:space="0" w:color="auto"/>
        <w:left w:val="none" w:sz="0" w:space="0" w:color="auto"/>
        <w:bottom w:val="none" w:sz="0" w:space="0" w:color="auto"/>
        <w:right w:val="none" w:sz="0" w:space="0" w:color="auto"/>
      </w:divBdr>
    </w:div>
    <w:div w:id="407846031">
      <w:marLeft w:val="0"/>
      <w:marRight w:val="0"/>
      <w:marTop w:val="0"/>
      <w:marBottom w:val="0"/>
      <w:divBdr>
        <w:top w:val="none" w:sz="0" w:space="0" w:color="auto"/>
        <w:left w:val="none" w:sz="0" w:space="0" w:color="auto"/>
        <w:bottom w:val="none" w:sz="0" w:space="0" w:color="auto"/>
        <w:right w:val="none" w:sz="0" w:space="0" w:color="auto"/>
      </w:divBdr>
      <w:divsChild>
        <w:div w:id="1253513669">
          <w:marLeft w:val="0"/>
          <w:marRight w:val="0"/>
          <w:marTop w:val="0"/>
          <w:marBottom w:val="0"/>
          <w:divBdr>
            <w:top w:val="none" w:sz="0" w:space="0" w:color="auto"/>
            <w:left w:val="none" w:sz="0" w:space="0" w:color="auto"/>
            <w:bottom w:val="none" w:sz="0" w:space="0" w:color="auto"/>
            <w:right w:val="none" w:sz="0" w:space="0" w:color="auto"/>
          </w:divBdr>
        </w:div>
      </w:divsChild>
    </w:div>
    <w:div w:id="428965746">
      <w:bodyDiv w:val="1"/>
      <w:marLeft w:val="0"/>
      <w:marRight w:val="0"/>
      <w:marTop w:val="0"/>
      <w:marBottom w:val="0"/>
      <w:divBdr>
        <w:top w:val="none" w:sz="0" w:space="0" w:color="auto"/>
        <w:left w:val="none" w:sz="0" w:space="0" w:color="auto"/>
        <w:bottom w:val="none" w:sz="0" w:space="0" w:color="auto"/>
        <w:right w:val="none" w:sz="0" w:space="0" w:color="auto"/>
      </w:divBdr>
      <w:divsChild>
        <w:div w:id="664161531">
          <w:marLeft w:val="0"/>
          <w:marRight w:val="0"/>
          <w:marTop w:val="0"/>
          <w:marBottom w:val="0"/>
          <w:divBdr>
            <w:top w:val="none" w:sz="0" w:space="0" w:color="auto"/>
            <w:left w:val="none" w:sz="0" w:space="0" w:color="auto"/>
            <w:bottom w:val="none" w:sz="0" w:space="0" w:color="auto"/>
            <w:right w:val="none" w:sz="0" w:space="0" w:color="auto"/>
          </w:divBdr>
          <w:divsChild>
            <w:div w:id="1185941230">
              <w:marLeft w:val="0"/>
              <w:marRight w:val="0"/>
              <w:marTop w:val="0"/>
              <w:marBottom w:val="360"/>
              <w:divBdr>
                <w:top w:val="none" w:sz="0" w:space="0" w:color="auto"/>
                <w:left w:val="none" w:sz="0" w:space="0" w:color="auto"/>
                <w:bottom w:val="none" w:sz="0" w:space="0" w:color="auto"/>
                <w:right w:val="none" w:sz="0" w:space="0" w:color="auto"/>
              </w:divBdr>
              <w:divsChild>
                <w:div w:id="436877364">
                  <w:marLeft w:val="0"/>
                  <w:marRight w:val="0"/>
                  <w:marTop w:val="0"/>
                  <w:marBottom w:val="0"/>
                  <w:divBdr>
                    <w:top w:val="none" w:sz="0" w:space="0" w:color="auto"/>
                    <w:left w:val="none" w:sz="0" w:space="0" w:color="auto"/>
                    <w:bottom w:val="none" w:sz="0" w:space="0" w:color="auto"/>
                    <w:right w:val="none" w:sz="0" w:space="0" w:color="auto"/>
                  </w:divBdr>
                </w:div>
              </w:divsChild>
            </w:div>
            <w:div w:id="346949673">
              <w:marLeft w:val="0"/>
              <w:marRight w:val="0"/>
              <w:marTop w:val="0"/>
              <w:marBottom w:val="0"/>
              <w:divBdr>
                <w:top w:val="none" w:sz="0" w:space="0" w:color="auto"/>
                <w:left w:val="none" w:sz="0" w:space="0" w:color="auto"/>
                <w:bottom w:val="none" w:sz="0" w:space="0" w:color="auto"/>
                <w:right w:val="none" w:sz="0" w:space="0" w:color="auto"/>
              </w:divBdr>
              <w:divsChild>
                <w:div w:id="2031641537">
                  <w:marLeft w:val="0"/>
                  <w:marRight w:val="0"/>
                  <w:marTop w:val="0"/>
                  <w:marBottom w:val="360"/>
                  <w:divBdr>
                    <w:top w:val="none" w:sz="0" w:space="0" w:color="auto"/>
                    <w:left w:val="none" w:sz="0" w:space="0" w:color="auto"/>
                    <w:bottom w:val="none" w:sz="0" w:space="0" w:color="auto"/>
                    <w:right w:val="none" w:sz="0" w:space="0" w:color="auto"/>
                  </w:divBdr>
                  <w:divsChild>
                    <w:div w:id="603070787">
                      <w:marLeft w:val="0"/>
                      <w:marRight w:val="0"/>
                      <w:marTop w:val="0"/>
                      <w:marBottom w:val="0"/>
                      <w:divBdr>
                        <w:top w:val="none" w:sz="0" w:space="0" w:color="auto"/>
                        <w:left w:val="none" w:sz="0" w:space="0" w:color="auto"/>
                        <w:bottom w:val="none" w:sz="0" w:space="0" w:color="auto"/>
                        <w:right w:val="none" w:sz="0" w:space="0" w:color="auto"/>
                      </w:divBdr>
                    </w:div>
                    <w:div w:id="403794763">
                      <w:marLeft w:val="0"/>
                      <w:marRight w:val="0"/>
                      <w:marTop w:val="0"/>
                      <w:marBottom w:val="0"/>
                      <w:divBdr>
                        <w:top w:val="none" w:sz="0" w:space="0" w:color="auto"/>
                        <w:left w:val="none" w:sz="0" w:space="0" w:color="auto"/>
                        <w:bottom w:val="none" w:sz="0" w:space="0" w:color="auto"/>
                        <w:right w:val="none" w:sz="0" w:space="0" w:color="auto"/>
                      </w:divBdr>
                    </w:div>
                    <w:div w:id="11160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8864">
          <w:marLeft w:val="0"/>
          <w:marRight w:val="0"/>
          <w:marTop w:val="0"/>
          <w:marBottom w:val="150"/>
          <w:divBdr>
            <w:top w:val="none" w:sz="0" w:space="0" w:color="auto"/>
            <w:left w:val="none" w:sz="0" w:space="0" w:color="auto"/>
            <w:bottom w:val="none" w:sz="0" w:space="0" w:color="auto"/>
            <w:right w:val="none" w:sz="0" w:space="0" w:color="auto"/>
          </w:divBdr>
          <w:divsChild>
            <w:div w:id="1535270238">
              <w:marLeft w:val="0"/>
              <w:marRight w:val="0"/>
              <w:marTop w:val="300"/>
              <w:marBottom w:val="0"/>
              <w:divBdr>
                <w:top w:val="none" w:sz="0" w:space="0" w:color="auto"/>
                <w:left w:val="none" w:sz="0" w:space="0" w:color="auto"/>
                <w:bottom w:val="none" w:sz="0" w:space="0" w:color="auto"/>
                <w:right w:val="none" w:sz="0" w:space="0" w:color="auto"/>
              </w:divBdr>
              <w:divsChild>
                <w:div w:id="1795980241">
                  <w:marLeft w:val="-15"/>
                  <w:marRight w:val="-15"/>
                  <w:marTop w:val="0"/>
                  <w:marBottom w:val="0"/>
                  <w:divBdr>
                    <w:top w:val="none" w:sz="0" w:space="0" w:color="auto"/>
                    <w:left w:val="none" w:sz="0" w:space="0" w:color="auto"/>
                    <w:bottom w:val="none" w:sz="0" w:space="0" w:color="auto"/>
                    <w:right w:val="none" w:sz="0" w:space="0" w:color="auto"/>
                  </w:divBdr>
                </w:div>
                <w:div w:id="190383208">
                  <w:marLeft w:val="0"/>
                  <w:marRight w:val="0"/>
                  <w:marTop w:val="0"/>
                  <w:marBottom w:val="0"/>
                  <w:divBdr>
                    <w:top w:val="single" w:sz="6" w:space="4" w:color="C7CDD1"/>
                    <w:left w:val="single" w:sz="6" w:space="4" w:color="C7CDD1"/>
                    <w:bottom w:val="none" w:sz="0" w:space="0" w:color="auto"/>
                    <w:right w:val="single" w:sz="6" w:space="4" w:color="C7CDD1"/>
                  </w:divBdr>
                  <w:divsChild>
                    <w:div w:id="1046837440">
                      <w:marLeft w:val="0"/>
                      <w:marRight w:val="0"/>
                      <w:marTop w:val="0"/>
                      <w:marBottom w:val="0"/>
                      <w:divBdr>
                        <w:top w:val="none" w:sz="0" w:space="0" w:color="auto"/>
                        <w:left w:val="none" w:sz="0" w:space="0" w:color="auto"/>
                        <w:bottom w:val="none" w:sz="0" w:space="0" w:color="auto"/>
                        <w:right w:val="none" w:sz="0" w:space="0" w:color="auto"/>
                      </w:divBdr>
                    </w:div>
                  </w:divsChild>
                </w:div>
                <w:div w:id="496844215">
                  <w:marLeft w:val="-15"/>
                  <w:marRight w:val="-15"/>
                  <w:marTop w:val="0"/>
                  <w:marBottom w:val="0"/>
                  <w:divBdr>
                    <w:top w:val="none" w:sz="0" w:space="0" w:color="auto"/>
                    <w:left w:val="none" w:sz="0" w:space="0" w:color="auto"/>
                    <w:bottom w:val="none" w:sz="0" w:space="0" w:color="auto"/>
                    <w:right w:val="none" w:sz="0" w:space="0" w:color="auto"/>
                  </w:divBdr>
                </w:div>
                <w:div w:id="2114131014">
                  <w:marLeft w:val="0"/>
                  <w:marRight w:val="0"/>
                  <w:marTop w:val="0"/>
                  <w:marBottom w:val="0"/>
                  <w:divBdr>
                    <w:top w:val="none" w:sz="0" w:space="0" w:color="auto"/>
                    <w:left w:val="none" w:sz="0" w:space="0" w:color="auto"/>
                    <w:bottom w:val="none" w:sz="0" w:space="0" w:color="auto"/>
                    <w:right w:val="none" w:sz="0" w:space="0" w:color="auto"/>
                  </w:divBdr>
                  <w:divsChild>
                    <w:div w:id="839350494">
                      <w:marLeft w:val="0"/>
                      <w:marRight w:val="0"/>
                      <w:marTop w:val="0"/>
                      <w:marBottom w:val="0"/>
                      <w:divBdr>
                        <w:top w:val="none" w:sz="0" w:space="0" w:color="auto"/>
                        <w:left w:val="none" w:sz="0" w:space="0" w:color="auto"/>
                        <w:bottom w:val="none" w:sz="0" w:space="0" w:color="auto"/>
                        <w:right w:val="none" w:sz="0" w:space="0" w:color="auto"/>
                      </w:divBdr>
                    </w:div>
                  </w:divsChild>
                </w:div>
                <w:div w:id="2028752243">
                  <w:marLeft w:val="0"/>
                  <w:marRight w:val="0"/>
                  <w:marTop w:val="0"/>
                  <w:marBottom w:val="0"/>
                  <w:divBdr>
                    <w:top w:val="none" w:sz="0" w:space="0" w:color="auto"/>
                    <w:left w:val="none" w:sz="0" w:space="0" w:color="auto"/>
                    <w:bottom w:val="none" w:sz="0" w:space="0" w:color="auto"/>
                    <w:right w:val="none" w:sz="0" w:space="0" w:color="auto"/>
                  </w:divBdr>
                  <w:divsChild>
                    <w:div w:id="1330325196">
                      <w:marLeft w:val="0"/>
                      <w:marRight w:val="0"/>
                      <w:marTop w:val="0"/>
                      <w:marBottom w:val="0"/>
                      <w:divBdr>
                        <w:top w:val="none" w:sz="0" w:space="0" w:color="auto"/>
                        <w:left w:val="none" w:sz="0" w:space="0" w:color="auto"/>
                        <w:bottom w:val="none" w:sz="0" w:space="0" w:color="auto"/>
                        <w:right w:val="none" w:sz="0" w:space="0" w:color="auto"/>
                      </w:divBdr>
                      <w:divsChild>
                        <w:div w:id="13228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08">
                  <w:marLeft w:val="0"/>
                  <w:marRight w:val="0"/>
                  <w:marTop w:val="0"/>
                  <w:marBottom w:val="0"/>
                  <w:divBdr>
                    <w:top w:val="none" w:sz="0" w:space="0" w:color="auto"/>
                    <w:left w:val="none" w:sz="0" w:space="0" w:color="auto"/>
                    <w:bottom w:val="none" w:sz="0" w:space="0" w:color="auto"/>
                    <w:right w:val="none" w:sz="0" w:space="0" w:color="auto"/>
                  </w:divBdr>
                  <w:divsChild>
                    <w:div w:id="1176191221">
                      <w:marLeft w:val="0"/>
                      <w:marRight w:val="0"/>
                      <w:marTop w:val="0"/>
                      <w:marBottom w:val="0"/>
                      <w:divBdr>
                        <w:top w:val="none" w:sz="0" w:space="0" w:color="auto"/>
                        <w:left w:val="none" w:sz="0" w:space="0" w:color="auto"/>
                        <w:bottom w:val="none" w:sz="0" w:space="0" w:color="auto"/>
                        <w:right w:val="none" w:sz="0" w:space="0" w:color="auto"/>
                      </w:divBdr>
                      <w:divsChild>
                        <w:div w:id="12613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396">
                  <w:marLeft w:val="0"/>
                  <w:marRight w:val="0"/>
                  <w:marTop w:val="0"/>
                  <w:marBottom w:val="0"/>
                  <w:divBdr>
                    <w:top w:val="none" w:sz="0" w:space="0" w:color="auto"/>
                    <w:left w:val="none" w:sz="0" w:space="0" w:color="auto"/>
                    <w:bottom w:val="none" w:sz="0" w:space="0" w:color="auto"/>
                    <w:right w:val="none" w:sz="0" w:space="0" w:color="auto"/>
                  </w:divBdr>
                </w:div>
                <w:div w:id="588318351">
                  <w:marLeft w:val="0"/>
                  <w:marRight w:val="0"/>
                  <w:marTop w:val="0"/>
                  <w:marBottom w:val="0"/>
                  <w:divBdr>
                    <w:top w:val="none" w:sz="0" w:space="0" w:color="auto"/>
                    <w:left w:val="none" w:sz="0" w:space="0" w:color="auto"/>
                    <w:bottom w:val="none" w:sz="0" w:space="0" w:color="auto"/>
                    <w:right w:val="none" w:sz="0" w:space="0" w:color="auto"/>
                  </w:divBdr>
                  <w:divsChild>
                    <w:div w:id="1341272085">
                      <w:marLeft w:val="0"/>
                      <w:marRight w:val="0"/>
                      <w:marTop w:val="0"/>
                      <w:marBottom w:val="0"/>
                      <w:divBdr>
                        <w:top w:val="none" w:sz="0" w:space="0" w:color="auto"/>
                        <w:left w:val="none" w:sz="0" w:space="0" w:color="auto"/>
                        <w:bottom w:val="none" w:sz="0" w:space="0" w:color="auto"/>
                        <w:right w:val="none" w:sz="0" w:space="0" w:color="auto"/>
                      </w:divBdr>
                    </w:div>
                  </w:divsChild>
                </w:div>
                <w:div w:id="128860811">
                  <w:marLeft w:val="0"/>
                  <w:marRight w:val="0"/>
                  <w:marTop w:val="0"/>
                  <w:marBottom w:val="0"/>
                  <w:divBdr>
                    <w:top w:val="none" w:sz="0" w:space="0" w:color="auto"/>
                    <w:left w:val="none" w:sz="0" w:space="0" w:color="auto"/>
                    <w:bottom w:val="none" w:sz="0" w:space="0" w:color="auto"/>
                    <w:right w:val="none" w:sz="0" w:space="0" w:color="auto"/>
                  </w:divBdr>
                  <w:divsChild>
                    <w:div w:id="641739626">
                      <w:marLeft w:val="0"/>
                      <w:marRight w:val="0"/>
                      <w:marTop w:val="0"/>
                      <w:marBottom w:val="0"/>
                      <w:divBdr>
                        <w:top w:val="none" w:sz="0" w:space="0" w:color="auto"/>
                        <w:left w:val="none" w:sz="0" w:space="0" w:color="auto"/>
                        <w:bottom w:val="none" w:sz="0" w:space="0" w:color="auto"/>
                        <w:right w:val="none" w:sz="0" w:space="0" w:color="auto"/>
                      </w:divBdr>
                      <w:divsChild>
                        <w:div w:id="7727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9144">
                  <w:marLeft w:val="0"/>
                  <w:marRight w:val="0"/>
                  <w:marTop w:val="0"/>
                  <w:marBottom w:val="0"/>
                  <w:divBdr>
                    <w:top w:val="none" w:sz="0" w:space="0" w:color="auto"/>
                    <w:left w:val="none" w:sz="0" w:space="0" w:color="auto"/>
                    <w:bottom w:val="none" w:sz="0" w:space="0" w:color="auto"/>
                    <w:right w:val="none" w:sz="0" w:space="0" w:color="auto"/>
                  </w:divBdr>
                  <w:divsChild>
                    <w:div w:id="1354963236">
                      <w:marLeft w:val="0"/>
                      <w:marRight w:val="0"/>
                      <w:marTop w:val="0"/>
                      <w:marBottom w:val="0"/>
                      <w:divBdr>
                        <w:top w:val="none" w:sz="0" w:space="0" w:color="auto"/>
                        <w:left w:val="none" w:sz="0" w:space="0" w:color="auto"/>
                        <w:bottom w:val="none" w:sz="0" w:space="0" w:color="auto"/>
                        <w:right w:val="none" w:sz="0" w:space="0" w:color="auto"/>
                      </w:divBdr>
                      <w:divsChild>
                        <w:div w:id="16196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9962">
                  <w:marLeft w:val="0"/>
                  <w:marRight w:val="0"/>
                  <w:marTop w:val="0"/>
                  <w:marBottom w:val="0"/>
                  <w:divBdr>
                    <w:top w:val="none" w:sz="0" w:space="0" w:color="auto"/>
                    <w:left w:val="none" w:sz="0" w:space="0" w:color="auto"/>
                    <w:bottom w:val="none" w:sz="0" w:space="0" w:color="auto"/>
                    <w:right w:val="none" w:sz="0" w:space="0" w:color="auto"/>
                  </w:divBdr>
                </w:div>
                <w:div w:id="1779988487">
                  <w:marLeft w:val="0"/>
                  <w:marRight w:val="0"/>
                  <w:marTop w:val="0"/>
                  <w:marBottom w:val="0"/>
                  <w:divBdr>
                    <w:top w:val="none" w:sz="0" w:space="0" w:color="auto"/>
                    <w:left w:val="none" w:sz="0" w:space="0" w:color="auto"/>
                    <w:bottom w:val="none" w:sz="0" w:space="0" w:color="auto"/>
                    <w:right w:val="none" w:sz="0" w:space="0" w:color="auto"/>
                  </w:divBdr>
                  <w:divsChild>
                    <w:div w:id="1440448273">
                      <w:marLeft w:val="0"/>
                      <w:marRight w:val="0"/>
                      <w:marTop w:val="0"/>
                      <w:marBottom w:val="0"/>
                      <w:divBdr>
                        <w:top w:val="none" w:sz="0" w:space="0" w:color="auto"/>
                        <w:left w:val="none" w:sz="0" w:space="0" w:color="auto"/>
                        <w:bottom w:val="none" w:sz="0" w:space="0" w:color="auto"/>
                        <w:right w:val="none" w:sz="0" w:space="0" w:color="auto"/>
                      </w:divBdr>
                    </w:div>
                  </w:divsChild>
                </w:div>
                <w:div w:id="543906958">
                  <w:marLeft w:val="0"/>
                  <w:marRight w:val="0"/>
                  <w:marTop w:val="0"/>
                  <w:marBottom w:val="0"/>
                  <w:divBdr>
                    <w:top w:val="none" w:sz="0" w:space="0" w:color="auto"/>
                    <w:left w:val="none" w:sz="0" w:space="0" w:color="auto"/>
                    <w:bottom w:val="none" w:sz="0" w:space="0" w:color="auto"/>
                    <w:right w:val="none" w:sz="0" w:space="0" w:color="auto"/>
                  </w:divBdr>
                  <w:divsChild>
                    <w:div w:id="695303841">
                      <w:marLeft w:val="0"/>
                      <w:marRight w:val="0"/>
                      <w:marTop w:val="0"/>
                      <w:marBottom w:val="0"/>
                      <w:divBdr>
                        <w:top w:val="none" w:sz="0" w:space="0" w:color="auto"/>
                        <w:left w:val="none" w:sz="0" w:space="0" w:color="auto"/>
                        <w:bottom w:val="none" w:sz="0" w:space="0" w:color="auto"/>
                        <w:right w:val="none" w:sz="0" w:space="0" w:color="auto"/>
                      </w:divBdr>
                      <w:divsChild>
                        <w:div w:id="13644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1533">
                  <w:marLeft w:val="0"/>
                  <w:marRight w:val="0"/>
                  <w:marTop w:val="0"/>
                  <w:marBottom w:val="0"/>
                  <w:divBdr>
                    <w:top w:val="none" w:sz="0" w:space="0" w:color="auto"/>
                    <w:left w:val="none" w:sz="0" w:space="0" w:color="auto"/>
                    <w:bottom w:val="none" w:sz="0" w:space="0" w:color="auto"/>
                    <w:right w:val="none" w:sz="0" w:space="0" w:color="auto"/>
                  </w:divBdr>
                  <w:divsChild>
                    <w:div w:id="817456095">
                      <w:marLeft w:val="0"/>
                      <w:marRight w:val="0"/>
                      <w:marTop w:val="0"/>
                      <w:marBottom w:val="0"/>
                      <w:divBdr>
                        <w:top w:val="none" w:sz="0" w:space="0" w:color="auto"/>
                        <w:left w:val="none" w:sz="0" w:space="0" w:color="auto"/>
                        <w:bottom w:val="none" w:sz="0" w:space="0" w:color="auto"/>
                        <w:right w:val="none" w:sz="0" w:space="0" w:color="auto"/>
                      </w:divBdr>
                      <w:divsChild>
                        <w:div w:id="15681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6510">
                  <w:marLeft w:val="0"/>
                  <w:marRight w:val="0"/>
                  <w:marTop w:val="0"/>
                  <w:marBottom w:val="0"/>
                  <w:divBdr>
                    <w:top w:val="none" w:sz="0" w:space="0" w:color="auto"/>
                    <w:left w:val="none" w:sz="0" w:space="0" w:color="auto"/>
                    <w:bottom w:val="none" w:sz="0" w:space="0" w:color="auto"/>
                    <w:right w:val="none" w:sz="0" w:space="0" w:color="auto"/>
                  </w:divBdr>
                </w:div>
                <w:div w:id="484127565">
                  <w:marLeft w:val="0"/>
                  <w:marRight w:val="0"/>
                  <w:marTop w:val="0"/>
                  <w:marBottom w:val="0"/>
                  <w:divBdr>
                    <w:top w:val="none" w:sz="0" w:space="0" w:color="auto"/>
                    <w:left w:val="none" w:sz="0" w:space="0" w:color="auto"/>
                    <w:bottom w:val="none" w:sz="0" w:space="0" w:color="auto"/>
                    <w:right w:val="none" w:sz="0" w:space="0" w:color="auto"/>
                  </w:divBdr>
                  <w:divsChild>
                    <w:div w:id="354036766">
                      <w:marLeft w:val="0"/>
                      <w:marRight w:val="0"/>
                      <w:marTop w:val="0"/>
                      <w:marBottom w:val="0"/>
                      <w:divBdr>
                        <w:top w:val="none" w:sz="0" w:space="0" w:color="auto"/>
                        <w:left w:val="none" w:sz="0" w:space="0" w:color="auto"/>
                        <w:bottom w:val="none" w:sz="0" w:space="0" w:color="auto"/>
                        <w:right w:val="none" w:sz="0" w:space="0" w:color="auto"/>
                      </w:divBdr>
                    </w:div>
                  </w:divsChild>
                </w:div>
                <w:div w:id="1296718939">
                  <w:marLeft w:val="0"/>
                  <w:marRight w:val="0"/>
                  <w:marTop w:val="0"/>
                  <w:marBottom w:val="0"/>
                  <w:divBdr>
                    <w:top w:val="none" w:sz="0" w:space="0" w:color="auto"/>
                    <w:left w:val="none" w:sz="0" w:space="0" w:color="auto"/>
                    <w:bottom w:val="none" w:sz="0" w:space="0" w:color="auto"/>
                    <w:right w:val="none" w:sz="0" w:space="0" w:color="auto"/>
                  </w:divBdr>
                  <w:divsChild>
                    <w:div w:id="662315940">
                      <w:marLeft w:val="0"/>
                      <w:marRight w:val="0"/>
                      <w:marTop w:val="0"/>
                      <w:marBottom w:val="0"/>
                      <w:divBdr>
                        <w:top w:val="none" w:sz="0" w:space="0" w:color="auto"/>
                        <w:left w:val="none" w:sz="0" w:space="0" w:color="auto"/>
                        <w:bottom w:val="none" w:sz="0" w:space="0" w:color="auto"/>
                        <w:right w:val="none" w:sz="0" w:space="0" w:color="auto"/>
                      </w:divBdr>
                      <w:divsChild>
                        <w:div w:id="9652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18141">
                  <w:marLeft w:val="0"/>
                  <w:marRight w:val="0"/>
                  <w:marTop w:val="0"/>
                  <w:marBottom w:val="0"/>
                  <w:divBdr>
                    <w:top w:val="none" w:sz="0" w:space="0" w:color="auto"/>
                    <w:left w:val="none" w:sz="0" w:space="0" w:color="auto"/>
                    <w:bottom w:val="none" w:sz="0" w:space="0" w:color="auto"/>
                    <w:right w:val="none" w:sz="0" w:space="0" w:color="auto"/>
                  </w:divBdr>
                  <w:divsChild>
                    <w:div w:id="741371677">
                      <w:marLeft w:val="0"/>
                      <w:marRight w:val="0"/>
                      <w:marTop w:val="0"/>
                      <w:marBottom w:val="0"/>
                      <w:divBdr>
                        <w:top w:val="none" w:sz="0" w:space="0" w:color="auto"/>
                        <w:left w:val="none" w:sz="0" w:space="0" w:color="auto"/>
                        <w:bottom w:val="none" w:sz="0" w:space="0" w:color="auto"/>
                        <w:right w:val="none" w:sz="0" w:space="0" w:color="auto"/>
                      </w:divBdr>
                      <w:divsChild>
                        <w:div w:id="588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01302">
                  <w:marLeft w:val="0"/>
                  <w:marRight w:val="0"/>
                  <w:marTop w:val="0"/>
                  <w:marBottom w:val="0"/>
                  <w:divBdr>
                    <w:top w:val="none" w:sz="0" w:space="0" w:color="auto"/>
                    <w:left w:val="none" w:sz="0" w:space="0" w:color="auto"/>
                    <w:bottom w:val="none" w:sz="0" w:space="0" w:color="auto"/>
                    <w:right w:val="none" w:sz="0" w:space="0" w:color="auto"/>
                  </w:divBdr>
                </w:div>
                <w:div w:id="2022967747">
                  <w:marLeft w:val="0"/>
                  <w:marRight w:val="0"/>
                  <w:marTop w:val="0"/>
                  <w:marBottom w:val="0"/>
                  <w:divBdr>
                    <w:top w:val="none" w:sz="0" w:space="0" w:color="auto"/>
                    <w:left w:val="none" w:sz="0" w:space="0" w:color="auto"/>
                    <w:bottom w:val="none" w:sz="0" w:space="0" w:color="auto"/>
                    <w:right w:val="none" w:sz="0" w:space="0" w:color="auto"/>
                  </w:divBdr>
                  <w:divsChild>
                    <w:div w:id="2045323070">
                      <w:marLeft w:val="0"/>
                      <w:marRight w:val="0"/>
                      <w:marTop w:val="0"/>
                      <w:marBottom w:val="0"/>
                      <w:divBdr>
                        <w:top w:val="none" w:sz="0" w:space="0" w:color="auto"/>
                        <w:left w:val="none" w:sz="0" w:space="0" w:color="auto"/>
                        <w:bottom w:val="none" w:sz="0" w:space="0" w:color="auto"/>
                        <w:right w:val="none" w:sz="0" w:space="0" w:color="auto"/>
                      </w:divBdr>
                    </w:div>
                  </w:divsChild>
                </w:div>
                <w:div w:id="645476790">
                  <w:marLeft w:val="0"/>
                  <w:marRight w:val="0"/>
                  <w:marTop w:val="0"/>
                  <w:marBottom w:val="0"/>
                  <w:divBdr>
                    <w:top w:val="none" w:sz="0" w:space="0" w:color="auto"/>
                    <w:left w:val="none" w:sz="0" w:space="0" w:color="auto"/>
                    <w:bottom w:val="none" w:sz="0" w:space="0" w:color="auto"/>
                    <w:right w:val="none" w:sz="0" w:space="0" w:color="auto"/>
                  </w:divBdr>
                  <w:divsChild>
                    <w:div w:id="220362681">
                      <w:marLeft w:val="0"/>
                      <w:marRight w:val="0"/>
                      <w:marTop w:val="0"/>
                      <w:marBottom w:val="0"/>
                      <w:divBdr>
                        <w:top w:val="none" w:sz="0" w:space="0" w:color="auto"/>
                        <w:left w:val="none" w:sz="0" w:space="0" w:color="auto"/>
                        <w:bottom w:val="none" w:sz="0" w:space="0" w:color="auto"/>
                        <w:right w:val="none" w:sz="0" w:space="0" w:color="auto"/>
                      </w:divBdr>
                      <w:divsChild>
                        <w:div w:id="4561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4466">
                  <w:marLeft w:val="0"/>
                  <w:marRight w:val="0"/>
                  <w:marTop w:val="0"/>
                  <w:marBottom w:val="0"/>
                  <w:divBdr>
                    <w:top w:val="none" w:sz="0" w:space="0" w:color="auto"/>
                    <w:left w:val="none" w:sz="0" w:space="0" w:color="auto"/>
                    <w:bottom w:val="none" w:sz="0" w:space="0" w:color="auto"/>
                    <w:right w:val="none" w:sz="0" w:space="0" w:color="auto"/>
                  </w:divBdr>
                  <w:divsChild>
                    <w:div w:id="1898280150">
                      <w:marLeft w:val="0"/>
                      <w:marRight w:val="0"/>
                      <w:marTop w:val="0"/>
                      <w:marBottom w:val="0"/>
                      <w:divBdr>
                        <w:top w:val="none" w:sz="0" w:space="0" w:color="auto"/>
                        <w:left w:val="none" w:sz="0" w:space="0" w:color="auto"/>
                        <w:bottom w:val="none" w:sz="0" w:space="0" w:color="auto"/>
                        <w:right w:val="none" w:sz="0" w:space="0" w:color="auto"/>
                      </w:divBdr>
                      <w:divsChild>
                        <w:div w:id="634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38798">
                  <w:marLeft w:val="0"/>
                  <w:marRight w:val="0"/>
                  <w:marTop w:val="0"/>
                  <w:marBottom w:val="0"/>
                  <w:divBdr>
                    <w:top w:val="none" w:sz="0" w:space="0" w:color="auto"/>
                    <w:left w:val="none" w:sz="0" w:space="0" w:color="auto"/>
                    <w:bottom w:val="none" w:sz="0" w:space="0" w:color="auto"/>
                    <w:right w:val="none" w:sz="0" w:space="0" w:color="auto"/>
                  </w:divBdr>
                </w:div>
                <w:div w:id="171725676">
                  <w:marLeft w:val="0"/>
                  <w:marRight w:val="0"/>
                  <w:marTop w:val="0"/>
                  <w:marBottom w:val="0"/>
                  <w:divBdr>
                    <w:top w:val="none" w:sz="0" w:space="0" w:color="auto"/>
                    <w:left w:val="none" w:sz="0" w:space="0" w:color="auto"/>
                    <w:bottom w:val="none" w:sz="0" w:space="0" w:color="auto"/>
                    <w:right w:val="none" w:sz="0" w:space="0" w:color="auto"/>
                  </w:divBdr>
                  <w:divsChild>
                    <w:div w:id="32507835">
                      <w:marLeft w:val="0"/>
                      <w:marRight w:val="0"/>
                      <w:marTop w:val="0"/>
                      <w:marBottom w:val="0"/>
                      <w:divBdr>
                        <w:top w:val="none" w:sz="0" w:space="0" w:color="auto"/>
                        <w:left w:val="none" w:sz="0" w:space="0" w:color="auto"/>
                        <w:bottom w:val="none" w:sz="0" w:space="0" w:color="auto"/>
                        <w:right w:val="none" w:sz="0" w:space="0" w:color="auto"/>
                      </w:divBdr>
                    </w:div>
                  </w:divsChild>
                </w:div>
                <w:div w:id="1133670745">
                  <w:marLeft w:val="0"/>
                  <w:marRight w:val="0"/>
                  <w:marTop w:val="0"/>
                  <w:marBottom w:val="0"/>
                  <w:divBdr>
                    <w:top w:val="none" w:sz="0" w:space="0" w:color="auto"/>
                    <w:left w:val="none" w:sz="0" w:space="0" w:color="auto"/>
                    <w:bottom w:val="none" w:sz="0" w:space="0" w:color="auto"/>
                    <w:right w:val="none" w:sz="0" w:space="0" w:color="auto"/>
                  </w:divBdr>
                  <w:divsChild>
                    <w:div w:id="1048532686">
                      <w:marLeft w:val="0"/>
                      <w:marRight w:val="0"/>
                      <w:marTop w:val="0"/>
                      <w:marBottom w:val="0"/>
                      <w:divBdr>
                        <w:top w:val="none" w:sz="0" w:space="0" w:color="auto"/>
                        <w:left w:val="none" w:sz="0" w:space="0" w:color="auto"/>
                        <w:bottom w:val="none" w:sz="0" w:space="0" w:color="auto"/>
                        <w:right w:val="none" w:sz="0" w:space="0" w:color="auto"/>
                      </w:divBdr>
                      <w:divsChild>
                        <w:div w:id="21075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5568">
                  <w:marLeft w:val="0"/>
                  <w:marRight w:val="0"/>
                  <w:marTop w:val="0"/>
                  <w:marBottom w:val="0"/>
                  <w:divBdr>
                    <w:top w:val="none" w:sz="0" w:space="0" w:color="auto"/>
                    <w:left w:val="none" w:sz="0" w:space="0" w:color="auto"/>
                    <w:bottom w:val="none" w:sz="0" w:space="0" w:color="auto"/>
                    <w:right w:val="none" w:sz="0" w:space="0" w:color="auto"/>
                  </w:divBdr>
                  <w:divsChild>
                    <w:div w:id="1537699302">
                      <w:marLeft w:val="0"/>
                      <w:marRight w:val="0"/>
                      <w:marTop w:val="0"/>
                      <w:marBottom w:val="0"/>
                      <w:divBdr>
                        <w:top w:val="none" w:sz="0" w:space="0" w:color="auto"/>
                        <w:left w:val="none" w:sz="0" w:space="0" w:color="auto"/>
                        <w:bottom w:val="none" w:sz="0" w:space="0" w:color="auto"/>
                        <w:right w:val="none" w:sz="0" w:space="0" w:color="auto"/>
                      </w:divBdr>
                      <w:divsChild>
                        <w:div w:id="4873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200">
                  <w:marLeft w:val="0"/>
                  <w:marRight w:val="0"/>
                  <w:marTop w:val="0"/>
                  <w:marBottom w:val="0"/>
                  <w:divBdr>
                    <w:top w:val="none" w:sz="0" w:space="0" w:color="auto"/>
                    <w:left w:val="none" w:sz="0" w:space="0" w:color="auto"/>
                    <w:bottom w:val="none" w:sz="0" w:space="0" w:color="auto"/>
                    <w:right w:val="none" w:sz="0" w:space="0" w:color="auto"/>
                  </w:divBdr>
                </w:div>
                <w:div w:id="608396421">
                  <w:marLeft w:val="0"/>
                  <w:marRight w:val="0"/>
                  <w:marTop w:val="0"/>
                  <w:marBottom w:val="0"/>
                  <w:divBdr>
                    <w:top w:val="none" w:sz="0" w:space="0" w:color="auto"/>
                    <w:left w:val="none" w:sz="0" w:space="0" w:color="auto"/>
                    <w:bottom w:val="none" w:sz="0" w:space="0" w:color="auto"/>
                    <w:right w:val="none" w:sz="0" w:space="0" w:color="auto"/>
                  </w:divBdr>
                  <w:divsChild>
                    <w:div w:id="351609826">
                      <w:marLeft w:val="0"/>
                      <w:marRight w:val="0"/>
                      <w:marTop w:val="0"/>
                      <w:marBottom w:val="0"/>
                      <w:divBdr>
                        <w:top w:val="none" w:sz="0" w:space="0" w:color="auto"/>
                        <w:left w:val="none" w:sz="0" w:space="0" w:color="auto"/>
                        <w:bottom w:val="none" w:sz="0" w:space="0" w:color="auto"/>
                        <w:right w:val="none" w:sz="0" w:space="0" w:color="auto"/>
                      </w:divBdr>
                      <w:divsChild>
                        <w:div w:id="3338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7037">
                  <w:marLeft w:val="0"/>
                  <w:marRight w:val="0"/>
                  <w:marTop w:val="0"/>
                  <w:marBottom w:val="0"/>
                  <w:divBdr>
                    <w:top w:val="none" w:sz="0" w:space="0" w:color="auto"/>
                    <w:left w:val="none" w:sz="0" w:space="0" w:color="auto"/>
                    <w:bottom w:val="none" w:sz="0" w:space="0" w:color="auto"/>
                    <w:right w:val="none" w:sz="0" w:space="0" w:color="auto"/>
                  </w:divBdr>
                  <w:divsChild>
                    <w:div w:id="1862737866">
                      <w:marLeft w:val="0"/>
                      <w:marRight w:val="0"/>
                      <w:marTop w:val="0"/>
                      <w:marBottom w:val="0"/>
                      <w:divBdr>
                        <w:top w:val="none" w:sz="0" w:space="0" w:color="auto"/>
                        <w:left w:val="none" w:sz="0" w:space="0" w:color="auto"/>
                        <w:bottom w:val="none" w:sz="0" w:space="0" w:color="auto"/>
                        <w:right w:val="none" w:sz="0" w:space="0" w:color="auto"/>
                      </w:divBdr>
                      <w:divsChild>
                        <w:div w:id="1712609413">
                          <w:marLeft w:val="0"/>
                          <w:marRight w:val="0"/>
                          <w:marTop w:val="0"/>
                          <w:marBottom w:val="0"/>
                          <w:divBdr>
                            <w:top w:val="none" w:sz="0" w:space="0" w:color="auto"/>
                            <w:left w:val="none" w:sz="0" w:space="0" w:color="auto"/>
                            <w:bottom w:val="none" w:sz="0" w:space="0" w:color="auto"/>
                            <w:right w:val="none" w:sz="0" w:space="0" w:color="auto"/>
                          </w:divBdr>
                        </w:div>
                        <w:div w:id="20735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1978">
                  <w:marLeft w:val="0"/>
                  <w:marRight w:val="0"/>
                  <w:marTop w:val="0"/>
                  <w:marBottom w:val="0"/>
                  <w:divBdr>
                    <w:top w:val="none" w:sz="0" w:space="0" w:color="auto"/>
                    <w:left w:val="none" w:sz="0" w:space="0" w:color="auto"/>
                    <w:bottom w:val="none" w:sz="0" w:space="0" w:color="auto"/>
                    <w:right w:val="none" w:sz="0" w:space="0" w:color="auto"/>
                  </w:divBdr>
                  <w:divsChild>
                    <w:div w:id="2007900439">
                      <w:marLeft w:val="0"/>
                      <w:marRight w:val="0"/>
                      <w:marTop w:val="0"/>
                      <w:marBottom w:val="0"/>
                      <w:divBdr>
                        <w:top w:val="none" w:sz="0" w:space="0" w:color="auto"/>
                        <w:left w:val="none" w:sz="0" w:space="0" w:color="auto"/>
                        <w:bottom w:val="none" w:sz="0" w:space="0" w:color="auto"/>
                        <w:right w:val="none" w:sz="0" w:space="0" w:color="auto"/>
                      </w:divBdr>
                      <w:divsChild>
                        <w:div w:id="677079418">
                          <w:marLeft w:val="0"/>
                          <w:marRight w:val="0"/>
                          <w:marTop w:val="0"/>
                          <w:marBottom w:val="0"/>
                          <w:divBdr>
                            <w:top w:val="none" w:sz="0" w:space="0" w:color="auto"/>
                            <w:left w:val="none" w:sz="0" w:space="0" w:color="auto"/>
                            <w:bottom w:val="none" w:sz="0" w:space="0" w:color="auto"/>
                            <w:right w:val="none" w:sz="0" w:space="0" w:color="auto"/>
                          </w:divBdr>
                        </w:div>
                        <w:div w:id="1148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0598">
                  <w:marLeft w:val="0"/>
                  <w:marRight w:val="0"/>
                  <w:marTop w:val="0"/>
                  <w:marBottom w:val="0"/>
                  <w:divBdr>
                    <w:top w:val="none" w:sz="0" w:space="0" w:color="auto"/>
                    <w:left w:val="none" w:sz="0" w:space="0" w:color="auto"/>
                    <w:bottom w:val="none" w:sz="0" w:space="0" w:color="auto"/>
                    <w:right w:val="none" w:sz="0" w:space="0" w:color="auto"/>
                  </w:divBdr>
                  <w:divsChild>
                    <w:div w:id="889194601">
                      <w:marLeft w:val="0"/>
                      <w:marRight w:val="0"/>
                      <w:marTop w:val="0"/>
                      <w:marBottom w:val="0"/>
                      <w:divBdr>
                        <w:top w:val="none" w:sz="0" w:space="0" w:color="auto"/>
                        <w:left w:val="none" w:sz="0" w:space="0" w:color="auto"/>
                        <w:bottom w:val="none" w:sz="0" w:space="0" w:color="auto"/>
                        <w:right w:val="none" w:sz="0" w:space="0" w:color="auto"/>
                      </w:divBdr>
                      <w:divsChild>
                        <w:div w:id="2048287624">
                          <w:marLeft w:val="0"/>
                          <w:marRight w:val="0"/>
                          <w:marTop w:val="0"/>
                          <w:marBottom w:val="0"/>
                          <w:divBdr>
                            <w:top w:val="none" w:sz="0" w:space="0" w:color="auto"/>
                            <w:left w:val="none" w:sz="0" w:space="0" w:color="auto"/>
                            <w:bottom w:val="none" w:sz="0" w:space="0" w:color="auto"/>
                            <w:right w:val="none" w:sz="0" w:space="0" w:color="auto"/>
                          </w:divBdr>
                        </w:div>
                        <w:div w:id="2127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2811">
                  <w:marLeft w:val="0"/>
                  <w:marRight w:val="0"/>
                  <w:marTop w:val="0"/>
                  <w:marBottom w:val="0"/>
                  <w:divBdr>
                    <w:top w:val="none" w:sz="0" w:space="0" w:color="auto"/>
                    <w:left w:val="none" w:sz="0" w:space="0" w:color="auto"/>
                    <w:bottom w:val="none" w:sz="0" w:space="0" w:color="auto"/>
                    <w:right w:val="none" w:sz="0" w:space="0" w:color="auto"/>
                  </w:divBdr>
                </w:div>
                <w:div w:id="413362915">
                  <w:marLeft w:val="0"/>
                  <w:marRight w:val="0"/>
                  <w:marTop w:val="0"/>
                  <w:marBottom w:val="0"/>
                  <w:divBdr>
                    <w:top w:val="none" w:sz="0" w:space="0" w:color="auto"/>
                    <w:left w:val="none" w:sz="0" w:space="0" w:color="auto"/>
                    <w:bottom w:val="none" w:sz="0" w:space="0" w:color="auto"/>
                    <w:right w:val="none" w:sz="0" w:space="0" w:color="auto"/>
                  </w:divBdr>
                  <w:divsChild>
                    <w:div w:id="716392036">
                      <w:marLeft w:val="0"/>
                      <w:marRight w:val="0"/>
                      <w:marTop w:val="0"/>
                      <w:marBottom w:val="0"/>
                      <w:divBdr>
                        <w:top w:val="none" w:sz="0" w:space="0" w:color="auto"/>
                        <w:left w:val="none" w:sz="0" w:space="0" w:color="auto"/>
                        <w:bottom w:val="none" w:sz="0" w:space="0" w:color="auto"/>
                        <w:right w:val="none" w:sz="0" w:space="0" w:color="auto"/>
                      </w:divBdr>
                      <w:divsChild>
                        <w:div w:id="8688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788">
                  <w:marLeft w:val="0"/>
                  <w:marRight w:val="0"/>
                  <w:marTop w:val="0"/>
                  <w:marBottom w:val="0"/>
                  <w:divBdr>
                    <w:top w:val="none" w:sz="0" w:space="0" w:color="auto"/>
                    <w:left w:val="none" w:sz="0" w:space="0" w:color="auto"/>
                    <w:bottom w:val="none" w:sz="0" w:space="0" w:color="auto"/>
                    <w:right w:val="none" w:sz="0" w:space="0" w:color="auto"/>
                  </w:divBdr>
                  <w:divsChild>
                    <w:div w:id="845706323">
                      <w:marLeft w:val="0"/>
                      <w:marRight w:val="0"/>
                      <w:marTop w:val="0"/>
                      <w:marBottom w:val="0"/>
                      <w:divBdr>
                        <w:top w:val="none" w:sz="0" w:space="0" w:color="auto"/>
                        <w:left w:val="none" w:sz="0" w:space="0" w:color="auto"/>
                        <w:bottom w:val="none" w:sz="0" w:space="0" w:color="auto"/>
                        <w:right w:val="none" w:sz="0" w:space="0" w:color="auto"/>
                      </w:divBdr>
                      <w:divsChild>
                        <w:div w:id="828324408">
                          <w:marLeft w:val="0"/>
                          <w:marRight w:val="0"/>
                          <w:marTop w:val="0"/>
                          <w:marBottom w:val="0"/>
                          <w:divBdr>
                            <w:top w:val="none" w:sz="0" w:space="0" w:color="auto"/>
                            <w:left w:val="none" w:sz="0" w:space="0" w:color="auto"/>
                            <w:bottom w:val="none" w:sz="0" w:space="0" w:color="auto"/>
                            <w:right w:val="none" w:sz="0" w:space="0" w:color="auto"/>
                          </w:divBdr>
                        </w:div>
                        <w:div w:id="5808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0727">
                  <w:marLeft w:val="0"/>
                  <w:marRight w:val="0"/>
                  <w:marTop w:val="0"/>
                  <w:marBottom w:val="0"/>
                  <w:divBdr>
                    <w:top w:val="none" w:sz="0" w:space="0" w:color="auto"/>
                    <w:left w:val="none" w:sz="0" w:space="0" w:color="auto"/>
                    <w:bottom w:val="none" w:sz="0" w:space="0" w:color="auto"/>
                    <w:right w:val="none" w:sz="0" w:space="0" w:color="auto"/>
                  </w:divBdr>
                  <w:divsChild>
                    <w:div w:id="125240984">
                      <w:marLeft w:val="0"/>
                      <w:marRight w:val="0"/>
                      <w:marTop w:val="0"/>
                      <w:marBottom w:val="0"/>
                      <w:divBdr>
                        <w:top w:val="none" w:sz="0" w:space="0" w:color="auto"/>
                        <w:left w:val="none" w:sz="0" w:space="0" w:color="auto"/>
                        <w:bottom w:val="none" w:sz="0" w:space="0" w:color="auto"/>
                        <w:right w:val="none" w:sz="0" w:space="0" w:color="auto"/>
                      </w:divBdr>
                      <w:divsChild>
                        <w:div w:id="1245336056">
                          <w:marLeft w:val="0"/>
                          <w:marRight w:val="0"/>
                          <w:marTop w:val="0"/>
                          <w:marBottom w:val="0"/>
                          <w:divBdr>
                            <w:top w:val="none" w:sz="0" w:space="0" w:color="auto"/>
                            <w:left w:val="none" w:sz="0" w:space="0" w:color="auto"/>
                            <w:bottom w:val="none" w:sz="0" w:space="0" w:color="auto"/>
                            <w:right w:val="none" w:sz="0" w:space="0" w:color="auto"/>
                          </w:divBdr>
                        </w:div>
                        <w:div w:id="11538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625">
                  <w:marLeft w:val="0"/>
                  <w:marRight w:val="0"/>
                  <w:marTop w:val="0"/>
                  <w:marBottom w:val="0"/>
                  <w:divBdr>
                    <w:top w:val="none" w:sz="0" w:space="0" w:color="auto"/>
                    <w:left w:val="none" w:sz="0" w:space="0" w:color="auto"/>
                    <w:bottom w:val="none" w:sz="0" w:space="0" w:color="auto"/>
                    <w:right w:val="none" w:sz="0" w:space="0" w:color="auto"/>
                  </w:divBdr>
                  <w:divsChild>
                    <w:div w:id="830557588">
                      <w:marLeft w:val="0"/>
                      <w:marRight w:val="0"/>
                      <w:marTop w:val="0"/>
                      <w:marBottom w:val="0"/>
                      <w:divBdr>
                        <w:top w:val="none" w:sz="0" w:space="0" w:color="auto"/>
                        <w:left w:val="none" w:sz="0" w:space="0" w:color="auto"/>
                        <w:bottom w:val="none" w:sz="0" w:space="0" w:color="auto"/>
                        <w:right w:val="none" w:sz="0" w:space="0" w:color="auto"/>
                      </w:divBdr>
                      <w:divsChild>
                        <w:div w:id="145099475">
                          <w:marLeft w:val="0"/>
                          <w:marRight w:val="0"/>
                          <w:marTop w:val="0"/>
                          <w:marBottom w:val="0"/>
                          <w:divBdr>
                            <w:top w:val="none" w:sz="0" w:space="0" w:color="auto"/>
                            <w:left w:val="none" w:sz="0" w:space="0" w:color="auto"/>
                            <w:bottom w:val="none" w:sz="0" w:space="0" w:color="auto"/>
                            <w:right w:val="none" w:sz="0" w:space="0" w:color="auto"/>
                          </w:divBdr>
                        </w:div>
                        <w:div w:id="13718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723">
                  <w:marLeft w:val="0"/>
                  <w:marRight w:val="0"/>
                  <w:marTop w:val="0"/>
                  <w:marBottom w:val="0"/>
                  <w:divBdr>
                    <w:top w:val="none" w:sz="0" w:space="0" w:color="auto"/>
                    <w:left w:val="none" w:sz="0" w:space="0" w:color="auto"/>
                    <w:bottom w:val="none" w:sz="0" w:space="0" w:color="auto"/>
                    <w:right w:val="none" w:sz="0" w:space="0" w:color="auto"/>
                  </w:divBdr>
                </w:div>
                <w:div w:id="1992295164">
                  <w:marLeft w:val="0"/>
                  <w:marRight w:val="0"/>
                  <w:marTop w:val="0"/>
                  <w:marBottom w:val="0"/>
                  <w:divBdr>
                    <w:top w:val="none" w:sz="0" w:space="0" w:color="auto"/>
                    <w:left w:val="none" w:sz="0" w:space="0" w:color="auto"/>
                    <w:bottom w:val="none" w:sz="0" w:space="0" w:color="auto"/>
                    <w:right w:val="none" w:sz="0" w:space="0" w:color="auto"/>
                  </w:divBdr>
                  <w:divsChild>
                    <w:div w:id="1629580045">
                      <w:marLeft w:val="0"/>
                      <w:marRight w:val="0"/>
                      <w:marTop w:val="0"/>
                      <w:marBottom w:val="0"/>
                      <w:divBdr>
                        <w:top w:val="none" w:sz="0" w:space="0" w:color="auto"/>
                        <w:left w:val="none" w:sz="0" w:space="0" w:color="auto"/>
                        <w:bottom w:val="none" w:sz="0" w:space="0" w:color="auto"/>
                        <w:right w:val="none" w:sz="0" w:space="0" w:color="auto"/>
                      </w:divBdr>
                      <w:divsChild>
                        <w:div w:id="17559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6070">
                  <w:marLeft w:val="0"/>
                  <w:marRight w:val="0"/>
                  <w:marTop w:val="0"/>
                  <w:marBottom w:val="0"/>
                  <w:divBdr>
                    <w:top w:val="none" w:sz="0" w:space="0" w:color="auto"/>
                    <w:left w:val="none" w:sz="0" w:space="0" w:color="auto"/>
                    <w:bottom w:val="none" w:sz="0" w:space="0" w:color="auto"/>
                    <w:right w:val="none" w:sz="0" w:space="0" w:color="auto"/>
                  </w:divBdr>
                  <w:divsChild>
                    <w:div w:id="817848138">
                      <w:marLeft w:val="0"/>
                      <w:marRight w:val="0"/>
                      <w:marTop w:val="0"/>
                      <w:marBottom w:val="0"/>
                      <w:divBdr>
                        <w:top w:val="none" w:sz="0" w:space="0" w:color="auto"/>
                        <w:left w:val="none" w:sz="0" w:space="0" w:color="auto"/>
                        <w:bottom w:val="none" w:sz="0" w:space="0" w:color="auto"/>
                        <w:right w:val="none" w:sz="0" w:space="0" w:color="auto"/>
                      </w:divBdr>
                      <w:divsChild>
                        <w:div w:id="398987595">
                          <w:marLeft w:val="0"/>
                          <w:marRight w:val="0"/>
                          <w:marTop w:val="0"/>
                          <w:marBottom w:val="0"/>
                          <w:divBdr>
                            <w:top w:val="none" w:sz="0" w:space="0" w:color="auto"/>
                            <w:left w:val="none" w:sz="0" w:space="0" w:color="auto"/>
                            <w:bottom w:val="none" w:sz="0" w:space="0" w:color="auto"/>
                            <w:right w:val="none" w:sz="0" w:space="0" w:color="auto"/>
                          </w:divBdr>
                        </w:div>
                        <w:div w:id="21010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084">
                  <w:marLeft w:val="0"/>
                  <w:marRight w:val="0"/>
                  <w:marTop w:val="0"/>
                  <w:marBottom w:val="0"/>
                  <w:divBdr>
                    <w:top w:val="none" w:sz="0" w:space="0" w:color="auto"/>
                    <w:left w:val="none" w:sz="0" w:space="0" w:color="auto"/>
                    <w:bottom w:val="none" w:sz="0" w:space="0" w:color="auto"/>
                    <w:right w:val="none" w:sz="0" w:space="0" w:color="auto"/>
                  </w:divBdr>
                  <w:divsChild>
                    <w:div w:id="80881592">
                      <w:marLeft w:val="0"/>
                      <w:marRight w:val="0"/>
                      <w:marTop w:val="0"/>
                      <w:marBottom w:val="0"/>
                      <w:divBdr>
                        <w:top w:val="none" w:sz="0" w:space="0" w:color="auto"/>
                        <w:left w:val="none" w:sz="0" w:space="0" w:color="auto"/>
                        <w:bottom w:val="none" w:sz="0" w:space="0" w:color="auto"/>
                        <w:right w:val="none" w:sz="0" w:space="0" w:color="auto"/>
                      </w:divBdr>
                      <w:divsChild>
                        <w:div w:id="658116765">
                          <w:marLeft w:val="0"/>
                          <w:marRight w:val="0"/>
                          <w:marTop w:val="0"/>
                          <w:marBottom w:val="0"/>
                          <w:divBdr>
                            <w:top w:val="none" w:sz="0" w:space="0" w:color="auto"/>
                            <w:left w:val="none" w:sz="0" w:space="0" w:color="auto"/>
                            <w:bottom w:val="none" w:sz="0" w:space="0" w:color="auto"/>
                            <w:right w:val="none" w:sz="0" w:space="0" w:color="auto"/>
                          </w:divBdr>
                        </w:div>
                        <w:div w:id="18016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9061">
                  <w:marLeft w:val="0"/>
                  <w:marRight w:val="0"/>
                  <w:marTop w:val="0"/>
                  <w:marBottom w:val="0"/>
                  <w:divBdr>
                    <w:top w:val="none" w:sz="0" w:space="0" w:color="auto"/>
                    <w:left w:val="none" w:sz="0" w:space="0" w:color="auto"/>
                    <w:bottom w:val="none" w:sz="0" w:space="0" w:color="auto"/>
                    <w:right w:val="none" w:sz="0" w:space="0" w:color="auto"/>
                  </w:divBdr>
                  <w:divsChild>
                    <w:div w:id="661664091">
                      <w:marLeft w:val="0"/>
                      <w:marRight w:val="0"/>
                      <w:marTop w:val="0"/>
                      <w:marBottom w:val="0"/>
                      <w:divBdr>
                        <w:top w:val="none" w:sz="0" w:space="0" w:color="auto"/>
                        <w:left w:val="none" w:sz="0" w:space="0" w:color="auto"/>
                        <w:bottom w:val="none" w:sz="0" w:space="0" w:color="auto"/>
                        <w:right w:val="none" w:sz="0" w:space="0" w:color="auto"/>
                      </w:divBdr>
                      <w:divsChild>
                        <w:div w:id="1803842282">
                          <w:marLeft w:val="0"/>
                          <w:marRight w:val="0"/>
                          <w:marTop w:val="0"/>
                          <w:marBottom w:val="0"/>
                          <w:divBdr>
                            <w:top w:val="none" w:sz="0" w:space="0" w:color="auto"/>
                            <w:left w:val="none" w:sz="0" w:space="0" w:color="auto"/>
                            <w:bottom w:val="none" w:sz="0" w:space="0" w:color="auto"/>
                            <w:right w:val="none" w:sz="0" w:space="0" w:color="auto"/>
                          </w:divBdr>
                        </w:div>
                        <w:div w:id="6499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6052">
                  <w:marLeft w:val="0"/>
                  <w:marRight w:val="0"/>
                  <w:marTop w:val="0"/>
                  <w:marBottom w:val="0"/>
                  <w:divBdr>
                    <w:top w:val="none" w:sz="0" w:space="0" w:color="auto"/>
                    <w:left w:val="none" w:sz="0" w:space="0" w:color="auto"/>
                    <w:bottom w:val="none" w:sz="0" w:space="0" w:color="auto"/>
                    <w:right w:val="none" w:sz="0" w:space="0" w:color="auto"/>
                  </w:divBdr>
                </w:div>
                <w:div w:id="1176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4694">
      <w:marLeft w:val="0"/>
      <w:marRight w:val="0"/>
      <w:marTop w:val="0"/>
      <w:marBottom w:val="0"/>
      <w:divBdr>
        <w:top w:val="none" w:sz="0" w:space="0" w:color="auto"/>
        <w:left w:val="none" w:sz="0" w:space="0" w:color="auto"/>
        <w:bottom w:val="none" w:sz="0" w:space="0" w:color="auto"/>
        <w:right w:val="none" w:sz="0" w:space="0" w:color="auto"/>
      </w:divBdr>
      <w:divsChild>
        <w:div w:id="935789462">
          <w:marLeft w:val="0"/>
          <w:marRight w:val="0"/>
          <w:marTop w:val="0"/>
          <w:marBottom w:val="0"/>
          <w:divBdr>
            <w:top w:val="none" w:sz="0" w:space="0" w:color="auto"/>
            <w:left w:val="none" w:sz="0" w:space="0" w:color="auto"/>
            <w:bottom w:val="none" w:sz="0" w:space="0" w:color="auto"/>
            <w:right w:val="none" w:sz="0" w:space="0" w:color="auto"/>
          </w:divBdr>
        </w:div>
      </w:divsChild>
    </w:div>
    <w:div w:id="655306463">
      <w:marLeft w:val="0"/>
      <w:marRight w:val="0"/>
      <w:marTop w:val="0"/>
      <w:marBottom w:val="0"/>
      <w:divBdr>
        <w:top w:val="none" w:sz="0" w:space="0" w:color="auto"/>
        <w:left w:val="none" w:sz="0" w:space="0" w:color="auto"/>
        <w:bottom w:val="none" w:sz="0" w:space="0" w:color="auto"/>
        <w:right w:val="none" w:sz="0" w:space="0" w:color="auto"/>
      </w:divBdr>
      <w:divsChild>
        <w:div w:id="1278029264">
          <w:marLeft w:val="0"/>
          <w:marRight w:val="0"/>
          <w:marTop w:val="0"/>
          <w:marBottom w:val="0"/>
          <w:divBdr>
            <w:top w:val="none" w:sz="0" w:space="0" w:color="auto"/>
            <w:left w:val="none" w:sz="0" w:space="0" w:color="auto"/>
            <w:bottom w:val="none" w:sz="0" w:space="0" w:color="auto"/>
            <w:right w:val="none" w:sz="0" w:space="0" w:color="auto"/>
          </w:divBdr>
        </w:div>
      </w:divsChild>
    </w:div>
    <w:div w:id="738788734">
      <w:marLeft w:val="0"/>
      <w:marRight w:val="0"/>
      <w:marTop w:val="0"/>
      <w:marBottom w:val="0"/>
      <w:divBdr>
        <w:top w:val="none" w:sz="0" w:space="0" w:color="auto"/>
        <w:left w:val="none" w:sz="0" w:space="0" w:color="auto"/>
        <w:bottom w:val="none" w:sz="0" w:space="0" w:color="auto"/>
        <w:right w:val="none" w:sz="0" w:space="0" w:color="auto"/>
      </w:divBdr>
    </w:div>
    <w:div w:id="849612327">
      <w:marLeft w:val="0"/>
      <w:marRight w:val="0"/>
      <w:marTop w:val="0"/>
      <w:marBottom w:val="0"/>
      <w:divBdr>
        <w:top w:val="none" w:sz="0" w:space="0" w:color="auto"/>
        <w:left w:val="none" w:sz="0" w:space="0" w:color="auto"/>
        <w:bottom w:val="none" w:sz="0" w:space="0" w:color="auto"/>
        <w:right w:val="none" w:sz="0" w:space="0" w:color="auto"/>
      </w:divBdr>
    </w:div>
    <w:div w:id="936257744">
      <w:marLeft w:val="0"/>
      <w:marRight w:val="0"/>
      <w:marTop w:val="0"/>
      <w:marBottom w:val="0"/>
      <w:divBdr>
        <w:top w:val="none" w:sz="0" w:space="0" w:color="auto"/>
        <w:left w:val="none" w:sz="0" w:space="0" w:color="auto"/>
        <w:bottom w:val="none" w:sz="0" w:space="0" w:color="auto"/>
        <w:right w:val="none" w:sz="0" w:space="0" w:color="auto"/>
      </w:divBdr>
    </w:div>
    <w:div w:id="1015037397">
      <w:marLeft w:val="0"/>
      <w:marRight w:val="0"/>
      <w:marTop w:val="0"/>
      <w:marBottom w:val="0"/>
      <w:divBdr>
        <w:top w:val="none" w:sz="0" w:space="0" w:color="auto"/>
        <w:left w:val="none" w:sz="0" w:space="0" w:color="auto"/>
        <w:bottom w:val="none" w:sz="0" w:space="0" w:color="auto"/>
        <w:right w:val="none" w:sz="0" w:space="0" w:color="auto"/>
      </w:divBdr>
      <w:divsChild>
        <w:div w:id="29498665">
          <w:marLeft w:val="0"/>
          <w:marRight w:val="0"/>
          <w:marTop w:val="0"/>
          <w:marBottom w:val="0"/>
          <w:divBdr>
            <w:top w:val="none" w:sz="0" w:space="0" w:color="auto"/>
            <w:left w:val="none" w:sz="0" w:space="0" w:color="auto"/>
            <w:bottom w:val="none" w:sz="0" w:space="0" w:color="auto"/>
            <w:right w:val="none" w:sz="0" w:space="0" w:color="auto"/>
          </w:divBdr>
        </w:div>
      </w:divsChild>
    </w:div>
    <w:div w:id="1035690575">
      <w:marLeft w:val="0"/>
      <w:marRight w:val="0"/>
      <w:marTop w:val="0"/>
      <w:marBottom w:val="0"/>
      <w:divBdr>
        <w:top w:val="none" w:sz="0" w:space="0" w:color="auto"/>
        <w:left w:val="none" w:sz="0" w:space="0" w:color="auto"/>
        <w:bottom w:val="none" w:sz="0" w:space="0" w:color="auto"/>
        <w:right w:val="none" w:sz="0" w:space="0" w:color="auto"/>
      </w:divBdr>
    </w:div>
    <w:div w:id="1072118757">
      <w:marLeft w:val="0"/>
      <w:marRight w:val="0"/>
      <w:marTop w:val="0"/>
      <w:marBottom w:val="0"/>
      <w:divBdr>
        <w:top w:val="none" w:sz="0" w:space="0" w:color="auto"/>
        <w:left w:val="none" w:sz="0" w:space="0" w:color="auto"/>
        <w:bottom w:val="none" w:sz="0" w:space="0" w:color="auto"/>
        <w:right w:val="none" w:sz="0" w:space="0" w:color="auto"/>
      </w:divBdr>
    </w:div>
    <w:div w:id="1098328295">
      <w:marLeft w:val="0"/>
      <w:marRight w:val="0"/>
      <w:marTop w:val="0"/>
      <w:marBottom w:val="0"/>
      <w:divBdr>
        <w:top w:val="none" w:sz="0" w:space="0" w:color="auto"/>
        <w:left w:val="none" w:sz="0" w:space="0" w:color="auto"/>
        <w:bottom w:val="none" w:sz="0" w:space="0" w:color="auto"/>
        <w:right w:val="none" w:sz="0" w:space="0" w:color="auto"/>
      </w:divBdr>
    </w:div>
    <w:div w:id="1188643585">
      <w:bodyDiv w:val="1"/>
      <w:marLeft w:val="0"/>
      <w:marRight w:val="0"/>
      <w:marTop w:val="0"/>
      <w:marBottom w:val="0"/>
      <w:divBdr>
        <w:top w:val="none" w:sz="0" w:space="0" w:color="auto"/>
        <w:left w:val="none" w:sz="0" w:space="0" w:color="auto"/>
        <w:bottom w:val="none" w:sz="0" w:space="0" w:color="auto"/>
        <w:right w:val="none" w:sz="0" w:space="0" w:color="auto"/>
      </w:divBdr>
      <w:divsChild>
        <w:div w:id="679549834">
          <w:marLeft w:val="0"/>
          <w:marRight w:val="0"/>
          <w:marTop w:val="0"/>
          <w:marBottom w:val="0"/>
          <w:divBdr>
            <w:top w:val="none" w:sz="0" w:space="0" w:color="auto"/>
            <w:left w:val="none" w:sz="0" w:space="0" w:color="auto"/>
            <w:bottom w:val="none" w:sz="0" w:space="0" w:color="auto"/>
            <w:right w:val="none" w:sz="0" w:space="0" w:color="auto"/>
          </w:divBdr>
          <w:divsChild>
            <w:div w:id="753090018">
              <w:marLeft w:val="0"/>
              <w:marRight w:val="0"/>
              <w:marTop w:val="0"/>
              <w:marBottom w:val="360"/>
              <w:divBdr>
                <w:top w:val="none" w:sz="0" w:space="0" w:color="auto"/>
                <w:left w:val="none" w:sz="0" w:space="0" w:color="auto"/>
                <w:bottom w:val="none" w:sz="0" w:space="0" w:color="auto"/>
                <w:right w:val="none" w:sz="0" w:space="0" w:color="auto"/>
              </w:divBdr>
              <w:divsChild>
                <w:div w:id="248849535">
                  <w:marLeft w:val="0"/>
                  <w:marRight w:val="0"/>
                  <w:marTop w:val="0"/>
                  <w:marBottom w:val="0"/>
                  <w:divBdr>
                    <w:top w:val="none" w:sz="0" w:space="0" w:color="auto"/>
                    <w:left w:val="none" w:sz="0" w:space="0" w:color="auto"/>
                    <w:bottom w:val="none" w:sz="0" w:space="0" w:color="auto"/>
                    <w:right w:val="none" w:sz="0" w:space="0" w:color="auto"/>
                  </w:divBdr>
                </w:div>
              </w:divsChild>
            </w:div>
            <w:div w:id="1106316053">
              <w:marLeft w:val="0"/>
              <w:marRight w:val="0"/>
              <w:marTop w:val="0"/>
              <w:marBottom w:val="0"/>
              <w:divBdr>
                <w:top w:val="none" w:sz="0" w:space="0" w:color="auto"/>
                <w:left w:val="none" w:sz="0" w:space="0" w:color="auto"/>
                <w:bottom w:val="none" w:sz="0" w:space="0" w:color="auto"/>
                <w:right w:val="none" w:sz="0" w:space="0" w:color="auto"/>
              </w:divBdr>
              <w:divsChild>
                <w:div w:id="389957642">
                  <w:marLeft w:val="0"/>
                  <w:marRight w:val="0"/>
                  <w:marTop w:val="0"/>
                  <w:marBottom w:val="360"/>
                  <w:divBdr>
                    <w:top w:val="none" w:sz="0" w:space="0" w:color="auto"/>
                    <w:left w:val="none" w:sz="0" w:space="0" w:color="auto"/>
                    <w:bottom w:val="none" w:sz="0" w:space="0" w:color="auto"/>
                    <w:right w:val="none" w:sz="0" w:space="0" w:color="auto"/>
                  </w:divBdr>
                  <w:divsChild>
                    <w:div w:id="1290823261">
                      <w:marLeft w:val="0"/>
                      <w:marRight w:val="0"/>
                      <w:marTop w:val="0"/>
                      <w:marBottom w:val="0"/>
                      <w:divBdr>
                        <w:top w:val="none" w:sz="0" w:space="0" w:color="auto"/>
                        <w:left w:val="none" w:sz="0" w:space="0" w:color="auto"/>
                        <w:bottom w:val="none" w:sz="0" w:space="0" w:color="auto"/>
                        <w:right w:val="none" w:sz="0" w:space="0" w:color="auto"/>
                      </w:divBdr>
                    </w:div>
                    <w:div w:id="1518230254">
                      <w:marLeft w:val="0"/>
                      <w:marRight w:val="0"/>
                      <w:marTop w:val="0"/>
                      <w:marBottom w:val="0"/>
                      <w:divBdr>
                        <w:top w:val="none" w:sz="0" w:space="0" w:color="auto"/>
                        <w:left w:val="none" w:sz="0" w:space="0" w:color="auto"/>
                        <w:bottom w:val="none" w:sz="0" w:space="0" w:color="auto"/>
                        <w:right w:val="none" w:sz="0" w:space="0" w:color="auto"/>
                      </w:divBdr>
                    </w:div>
                    <w:div w:id="1947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9069">
          <w:marLeft w:val="0"/>
          <w:marRight w:val="0"/>
          <w:marTop w:val="0"/>
          <w:marBottom w:val="150"/>
          <w:divBdr>
            <w:top w:val="none" w:sz="0" w:space="0" w:color="auto"/>
            <w:left w:val="none" w:sz="0" w:space="0" w:color="auto"/>
            <w:bottom w:val="none" w:sz="0" w:space="0" w:color="auto"/>
            <w:right w:val="none" w:sz="0" w:space="0" w:color="auto"/>
          </w:divBdr>
          <w:divsChild>
            <w:div w:id="399600371">
              <w:marLeft w:val="0"/>
              <w:marRight w:val="0"/>
              <w:marTop w:val="300"/>
              <w:marBottom w:val="0"/>
              <w:divBdr>
                <w:top w:val="none" w:sz="0" w:space="0" w:color="auto"/>
                <w:left w:val="none" w:sz="0" w:space="0" w:color="auto"/>
                <w:bottom w:val="none" w:sz="0" w:space="0" w:color="auto"/>
                <w:right w:val="none" w:sz="0" w:space="0" w:color="auto"/>
              </w:divBdr>
              <w:divsChild>
                <w:div w:id="2128618563">
                  <w:marLeft w:val="-15"/>
                  <w:marRight w:val="-15"/>
                  <w:marTop w:val="0"/>
                  <w:marBottom w:val="0"/>
                  <w:divBdr>
                    <w:top w:val="none" w:sz="0" w:space="0" w:color="auto"/>
                    <w:left w:val="none" w:sz="0" w:space="0" w:color="auto"/>
                    <w:bottom w:val="none" w:sz="0" w:space="0" w:color="auto"/>
                    <w:right w:val="none" w:sz="0" w:space="0" w:color="auto"/>
                  </w:divBdr>
                </w:div>
                <w:div w:id="96104308">
                  <w:marLeft w:val="0"/>
                  <w:marRight w:val="0"/>
                  <w:marTop w:val="0"/>
                  <w:marBottom w:val="0"/>
                  <w:divBdr>
                    <w:top w:val="single" w:sz="6" w:space="4" w:color="C7CDD1"/>
                    <w:left w:val="single" w:sz="6" w:space="4" w:color="C7CDD1"/>
                    <w:bottom w:val="none" w:sz="0" w:space="0" w:color="auto"/>
                    <w:right w:val="single" w:sz="6" w:space="4" w:color="C7CDD1"/>
                  </w:divBdr>
                  <w:divsChild>
                    <w:div w:id="862671257">
                      <w:marLeft w:val="0"/>
                      <w:marRight w:val="0"/>
                      <w:marTop w:val="0"/>
                      <w:marBottom w:val="0"/>
                      <w:divBdr>
                        <w:top w:val="none" w:sz="0" w:space="0" w:color="auto"/>
                        <w:left w:val="none" w:sz="0" w:space="0" w:color="auto"/>
                        <w:bottom w:val="none" w:sz="0" w:space="0" w:color="auto"/>
                        <w:right w:val="none" w:sz="0" w:space="0" w:color="auto"/>
                      </w:divBdr>
                    </w:div>
                  </w:divsChild>
                </w:div>
                <w:div w:id="1441946065">
                  <w:marLeft w:val="-15"/>
                  <w:marRight w:val="-15"/>
                  <w:marTop w:val="0"/>
                  <w:marBottom w:val="0"/>
                  <w:divBdr>
                    <w:top w:val="none" w:sz="0" w:space="0" w:color="auto"/>
                    <w:left w:val="none" w:sz="0" w:space="0" w:color="auto"/>
                    <w:bottom w:val="none" w:sz="0" w:space="0" w:color="auto"/>
                    <w:right w:val="none" w:sz="0" w:space="0" w:color="auto"/>
                  </w:divBdr>
                </w:div>
                <w:div w:id="40643270">
                  <w:marLeft w:val="0"/>
                  <w:marRight w:val="0"/>
                  <w:marTop w:val="0"/>
                  <w:marBottom w:val="0"/>
                  <w:divBdr>
                    <w:top w:val="none" w:sz="0" w:space="0" w:color="auto"/>
                    <w:left w:val="none" w:sz="0" w:space="0" w:color="auto"/>
                    <w:bottom w:val="none" w:sz="0" w:space="0" w:color="auto"/>
                    <w:right w:val="none" w:sz="0" w:space="0" w:color="auto"/>
                  </w:divBdr>
                  <w:divsChild>
                    <w:div w:id="1144783248">
                      <w:marLeft w:val="0"/>
                      <w:marRight w:val="0"/>
                      <w:marTop w:val="0"/>
                      <w:marBottom w:val="0"/>
                      <w:divBdr>
                        <w:top w:val="none" w:sz="0" w:space="0" w:color="auto"/>
                        <w:left w:val="none" w:sz="0" w:space="0" w:color="auto"/>
                        <w:bottom w:val="none" w:sz="0" w:space="0" w:color="auto"/>
                        <w:right w:val="none" w:sz="0" w:space="0" w:color="auto"/>
                      </w:divBdr>
                    </w:div>
                  </w:divsChild>
                </w:div>
                <w:div w:id="1303000317">
                  <w:marLeft w:val="0"/>
                  <w:marRight w:val="0"/>
                  <w:marTop w:val="0"/>
                  <w:marBottom w:val="0"/>
                  <w:divBdr>
                    <w:top w:val="none" w:sz="0" w:space="0" w:color="auto"/>
                    <w:left w:val="none" w:sz="0" w:space="0" w:color="auto"/>
                    <w:bottom w:val="none" w:sz="0" w:space="0" w:color="auto"/>
                    <w:right w:val="none" w:sz="0" w:space="0" w:color="auto"/>
                  </w:divBdr>
                  <w:divsChild>
                    <w:div w:id="1284382968">
                      <w:marLeft w:val="0"/>
                      <w:marRight w:val="0"/>
                      <w:marTop w:val="0"/>
                      <w:marBottom w:val="0"/>
                      <w:divBdr>
                        <w:top w:val="none" w:sz="0" w:space="0" w:color="auto"/>
                        <w:left w:val="none" w:sz="0" w:space="0" w:color="auto"/>
                        <w:bottom w:val="none" w:sz="0" w:space="0" w:color="auto"/>
                        <w:right w:val="none" w:sz="0" w:space="0" w:color="auto"/>
                      </w:divBdr>
                      <w:divsChild>
                        <w:div w:id="19212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580">
                  <w:marLeft w:val="0"/>
                  <w:marRight w:val="0"/>
                  <w:marTop w:val="0"/>
                  <w:marBottom w:val="0"/>
                  <w:divBdr>
                    <w:top w:val="none" w:sz="0" w:space="0" w:color="auto"/>
                    <w:left w:val="none" w:sz="0" w:space="0" w:color="auto"/>
                    <w:bottom w:val="none" w:sz="0" w:space="0" w:color="auto"/>
                    <w:right w:val="none" w:sz="0" w:space="0" w:color="auto"/>
                  </w:divBdr>
                  <w:divsChild>
                    <w:div w:id="1519812031">
                      <w:marLeft w:val="0"/>
                      <w:marRight w:val="0"/>
                      <w:marTop w:val="0"/>
                      <w:marBottom w:val="0"/>
                      <w:divBdr>
                        <w:top w:val="none" w:sz="0" w:space="0" w:color="auto"/>
                        <w:left w:val="none" w:sz="0" w:space="0" w:color="auto"/>
                        <w:bottom w:val="none" w:sz="0" w:space="0" w:color="auto"/>
                        <w:right w:val="none" w:sz="0" w:space="0" w:color="auto"/>
                      </w:divBdr>
                      <w:divsChild>
                        <w:div w:id="17981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6136">
                  <w:marLeft w:val="0"/>
                  <w:marRight w:val="0"/>
                  <w:marTop w:val="0"/>
                  <w:marBottom w:val="0"/>
                  <w:divBdr>
                    <w:top w:val="none" w:sz="0" w:space="0" w:color="auto"/>
                    <w:left w:val="none" w:sz="0" w:space="0" w:color="auto"/>
                    <w:bottom w:val="none" w:sz="0" w:space="0" w:color="auto"/>
                    <w:right w:val="none" w:sz="0" w:space="0" w:color="auto"/>
                  </w:divBdr>
                </w:div>
                <w:div w:id="581259903">
                  <w:marLeft w:val="0"/>
                  <w:marRight w:val="0"/>
                  <w:marTop w:val="0"/>
                  <w:marBottom w:val="0"/>
                  <w:divBdr>
                    <w:top w:val="none" w:sz="0" w:space="0" w:color="auto"/>
                    <w:left w:val="none" w:sz="0" w:space="0" w:color="auto"/>
                    <w:bottom w:val="none" w:sz="0" w:space="0" w:color="auto"/>
                    <w:right w:val="none" w:sz="0" w:space="0" w:color="auto"/>
                  </w:divBdr>
                  <w:divsChild>
                    <w:div w:id="1586180734">
                      <w:marLeft w:val="0"/>
                      <w:marRight w:val="0"/>
                      <w:marTop w:val="0"/>
                      <w:marBottom w:val="0"/>
                      <w:divBdr>
                        <w:top w:val="none" w:sz="0" w:space="0" w:color="auto"/>
                        <w:left w:val="none" w:sz="0" w:space="0" w:color="auto"/>
                        <w:bottom w:val="none" w:sz="0" w:space="0" w:color="auto"/>
                        <w:right w:val="none" w:sz="0" w:space="0" w:color="auto"/>
                      </w:divBdr>
                    </w:div>
                  </w:divsChild>
                </w:div>
                <w:div w:id="1101948199">
                  <w:marLeft w:val="0"/>
                  <w:marRight w:val="0"/>
                  <w:marTop w:val="0"/>
                  <w:marBottom w:val="0"/>
                  <w:divBdr>
                    <w:top w:val="none" w:sz="0" w:space="0" w:color="auto"/>
                    <w:left w:val="none" w:sz="0" w:space="0" w:color="auto"/>
                    <w:bottom w:val="none" w:sz="0" w:space="0" w:color="auto"/>
                    <w:right w:val="none" w:sz="0" w:space="0" w:color="auto"/>
                  </w:divBdr>
                  <w:divsChild>
                    <w:div w:id="1977223991">
                      <w:marLeft w:val="0"/>
                      <w:marRight w:val="0"/>
                      <w:marTop w:val="0"/>
                      <w:marBottom w:val="0"/>
                      <w:divBdr>
                        <w:top w:val="none" w:sz="0" w:space="0" w:color="auto"/>
                        <w:left w:val="none" w:sz="0" w:space="0" w:color="auto"/>
                        <w:bottom w:val="none" w:sz="0" w:space="0" w:color="auto"/>
                        <w:right w:val="none" w:sz="0" w:space="0" w:color="auto"/>
                      </w:divBdr>
                      <w:divsChild>
                        <w:div w:id="1964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8308">
                  <w:marLeft w:val="0"/>
                  <w:marRight w:val="0"/>
                  <w:marTop w:val="0"/>
                  <w:marBottom w:val="0"/>
                  <w:divBdr>
                    <w:top w:val="none" w:sz="0" w:space="0" w:color="auto"/>
                    <w:left w:val="none" w:sz="0" w:space="0" w:color="auto"/>
                    <w:bottom w:val="none" w:sz="0" w:space="0" w:color="auto"/>
                    <w:right w:val="none" w:sz="0" w:space="0" w:color="auto"/>
                  </w:divBdr>
                  <w:divsChild>
                    <w:div w:id="1201741147">
                      <w:marLeft w:val="0"/>
                      <w:marRight w:val="0"/>
                      <w:marTop w:val="0"/>
                      <w:marBottom w:val="0"/>
                      <w:divBdr>
                        <w:top w:val="none" w:sz="0" w:space="0" w:color="auto"/>
                        <w:left w:val="none" w:sz="0" w:space="0" w:color="auto"/>
                        <w:bottom w:val="none" w:sz="0" w:space="0" w:color="auto"/>
                        <w:right w:val="none" w:sz="0" w:space="0" w:color="auto"/>
                      </w:divBdr>
                      <w:divsChild>
                        <w:div w:id="6676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466">
                  <w:marLeft w:val="0"/>
                  <w:marRight w:val="0"/>
                  <w:marTop w:val="0"/>
                  <w:marBottom w:val="0"/>
                  <w:divBdr>
                    <w:top w:val="none" w:sz="0" w:space="0" w:color="auto"/>
                    <w:left w:val="none" w:sz="0" w:space="0" w:color="auto"/>
                    <w:bottom w:val="none" w:sz="0" w:space="0" w:color="auto"/>
                    <w:right w:val="none" w:sz="0" w:space="0" w:color="auto"/>
                  </w:divBdr>
                </w:div>
                <w:div w:id="421922631">
                  <w:marLeft w:val="0"/>
                  <w:marRight w:val="0"/>
                  <w:marTop w:val="0"/>
                  <w:marBottom w:val="0"/>
                  <w:divBdr>
                    <w:top w:val="none" w:sz="0" w:space="0" w:color="auto"/>
                    <w:left w:val="none" w:sz="0" w:space="0" w:color="auto"/>
                    <w:bottom w:val="none" w:sz="0" w:space="0" w:color="auto"/>
                    <w:right w:val="none" w:sz="0" w:space="0" w:color="auto"/>
                  </w:divBdr>
                  <w:divsChild>
                    <w:div w:id="1522160316">
                      <w:marLeft w:val="0"/>
                      <w:marRight w:val="0"/>
                      <w:marTop w:val="0"/>
                      <w:marBottom w:val="0"/>
                      <w:divBdr>
                        <w:top w:val="none" w:sz="0" w:space="0" w:color="auto"/>
                        <w:left w:val="none" w:sz="0" w:space="0" w:color="auto"/>
                        <w:bottom w:val="none" w:sz="0" w:space="0" w:color="auto"/>
                        <w:right w:val="none" w:sz="0" w:space="0" w:color="auto"/>
                      </w:divBdr>
                    </w:div>
                  </w:divsChild>
                </w:div>
                <w:div w:id="1373336450">
                  <w:marLeft w:val="0"/>
                  <w:marRight w:val="0"/>
                  <w:marTop w:val="0"/>
                  <w:marBottom w:val="0"/>
                  <w:divBdr>
                    <w:top w:val="none" w:sz="0" w:space="0" w:color="auto"/>
                    <w:left w:val="none" w:sz="0" w:space="0" w:color="auto"/>
                    <w:bottom w:val="none" w:sz="0" w:space="0" w:color="auto"/>
                    <w:right w:val="none" w:sz="0" w:space="0" w:color="auto"/>
                  </w:divBdr>
                  <w:divsChild>
                    <w:div w:id="1781680028">
                      <w:marLeft w:val="0"/>
                      <w:marRight w:val="0"/>
                      <w:marTop w:val="0"/>
                      <w:marBottom w:val="0"/>
                      <w:divBdr>
                        <w:top w:val="none" w:sz="0" w:space="0" w:color="auto"/>
                        <w:left w:val="none" w:sz="0" w:space="0" w:color="auto"/>
                        <w:bottom w:val="none" w:sz="0" w:space="0" w:color="auto"/>
                        <w:right w:val="none" w:sz="0" w:space="0" w:color="auto"/>
                      </w:divBdr>
                      <w:divsChild>
                        <w:div w:id="12334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4998">
                  <w:marLeft w:val="0"/>
                  <w:marRight w:val="0"/>
                  <w:marTop w:val="0"/>
                  <w:marBottom w:val="0"/>
                  <w:divBdr>
                    <w:top w:val="none" w:sz="0" w:space="0" w:color="auto"/>
                    <w:left w:val="none" w:sz="0" w:space="0" w:color="auto"/>
                    <w:bottom w:val="none" w:sz="0" w:space="0" w:color="auto"/>
                    <w:right w:val="none" w:sz="0" w:space="0" w:color="auto"/>
                  </w:divBdr>
                  <w:divsChild>
                    <w:div w:id="1767001412">
                      <w:marLeft w:val="0"/>
                      <w:marRight w:val="0"/>
                      <w:marTop w:val="0"/>
                      <w:marBottom w:val="0"/>
                      <w:divBdr>
                        <w:top w:val="none" w:sz="0" w:space="0" w:color="auto"/>
                        <w:left w:val="none" w:sz="0" w:space="0" w:color="auto"/>
                        <w:bottom w:val="none" w:sz="0" w:space="0" w:color="auto"/>
                        <w:right w:val="none" w:sz="0" w:space="0" w:color="auto"/>
                      </w:divBdr>
                      <w:divsChild>
                        <w:div w:id="1877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103">
                  <w:marLeft w:val="0"/>
                  <w:marRight w:val="0"/>
                  <w:marTop w:val="0"/>
                  <w:marBottom w:val="0"/>
                  <w:divBdr>
                    <w:top w:val="none" w:sz="0" w:space="0" w:color="auto"/>
                    <w:left w:val="none" w:sz="0" w:space="0" w:color="auto"/>
                    <w:bottom w:val="none" w:sz="0" w:space="0" w:color="auto"/>
                    <w:right w:val="none" w:sz="0" w:space="0" w:color="auto"/>
                  </w:divBdr>
                </w:div>
                <w:div w:id="906039604">
                  <w:marLeft w:val="0"/>
                  <w:marRight w:val="0"/>
                  <w:marTop w:val="0"/>
                  <w:marBottom w:val="0"/>
                  <w:divBdr>
                    <w:top w:val="none" w:sz="0" w:space="0" w:color="auto"/>
                    <w:left w:val="none" w:sz="0" w:space="0" w:color="auto"/>
                    <w:bottom w:val="none" w:sz="0" w:space="0" w:color="auto"/>
                    <w:right w:val="none" w:sz="0" w:space="0" w:color="auto"/>
                  </w:divBdr>
                  <w:divsChild>
                    <w:div w:id="1706757406">
                      <w:marLeft w:val="0"/>
                      <w:marRight w:val="0"/>
                      <w:marTop w:val="0"/>
                      <w:marBottom w:val="0"/>
                      <w:divBdr>
                        <w:top w:val="none" w:sz="0" w:space="0" w:color="auto"/>
                        <w:left w:val="none" w:sz="0" w:space="0" w:color="auto"/>
                        <w:bottom w:val="none" w:sz="0" w:space="0" w:color="auto"/>
                        <w:right w:val="none" w:sz="0" w:space="0" w:color="auto"/>
                      </w:divBdr>
                    </w:div>
                  </w:divsChild>
                </w:div>
                <w:div w:id="1393846267">
                  <w:marLeft w:val="0"/>
                  <w:marRight w:val="0"/>
                  <w:marTop w:val="0"/>
                  <w:marBottom w:val="0"/>
                  <w:divBdr>
                    <w:top w:val="none" w:sz="0" w:space="0" w:color="auto"/>
                    <w:left w:val="none" w:sz="0" w:space="0" w:color="auto"/>
                    <w:bottom w:val="none" w:sz="0" w:space="0" w:color="auto"/>
                    <w:right w:val="none" w:sz="0" w:space="0" w:color="auto"/>
                  </w:divBdr>
                  <w:divsChild>
                    <w:div w:id="1605652998">
                      <w:marLeft w:val="0"/>
                      <w:marRight w:val="0"/>
                      <w:marTop w:val="0"/>
                      <w:marBottom w:val="0"/>
                      <w:divBdr>
                        <w:top w:val="none" w:sz="0" w:space="0" w:color="auto"/>
                        <w:left w:val="none" w:sz="0" w:space="0" w:color="auto"/>
                        <w:bottom w:val="none" w:sz="0" w:space="0" w:color="auto"/>
                        <w:right w:val="none" w:sz="0" w:space="0" w:color="auto"/>
                      </w:divBdr>
                      <w:divsChild>
                        <w:div w:id="3969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365">
                  <w:marLeft w:val="0"/>
                  <w:marRight w:val="0"/>
                  <w:marTop w:val="0"/>
                  <w:marBottom w:val="0"/>
                  <w:divBdr>
                    <w:top w:val="none" w:sz="0" w:space="0" w:color="auto"/>
                    <w:left w:val="none" w:sz="0" w:space="0" w:color="auto"/>
                    <w:bottom w:val="none" w:sz="0" w:space="0" w:color="auto"/>
                    <w:right w:val="none" w:sz="0" w:space="0" w:color="auto"/>
                  </w:divBdr>
                  <w:divsChild>
                    <w:div w:id="42871699">
                      <w:marLeft w:val="0"/>
                      <w:marRight w:val="0"/>
                      <w:marTop w:val="0"/>
                      <w:marBottom w:val="0"/>
                      <w:divBdr>
                        <w:top w:val="none" w:sz="0" w:space="0" w:color="auto"/>
                        <w:left w:val="none" w:sz="0" w:space="0" w:color="auto"/>
                        <w:bottom w:val="none" w:sz="0" w:space="0" w:color="auto"/>
                        <w:right w:val="none" w:sz="0" w:space="0" w:color="auto"/>
                      </w:divBdr>
                      <w:divsChild>
                        <w:div w:id="8959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430">
                  <w:marLeft w:val="0"/>
                  <w:marRight w:val="0"/>
                  <w:marTop w:val="0"/>
                  <w:marBottom w:val="0"/>
                  <w:divBdr>
                    <w:top w:val="none" w:sz="0" w:space="0" w:color="auto"/>
                    <w:left w:val="none" w:sz="0" w:space="0" w:color="auto"/>
                    <w:bottom w:val="none" w:sz="0" w:space="0" w:color="auto"/>
                    <w:right w:val="none" w:sz="0" w:space="0" w:color="auto"/>
                  </w:divBdr>
                </w:div>
                <w:div w:id="350882919">
                  <w:marLeft w:val="0"/>
                  <w:marRight w:val="0"/>
                  <w:marTop w:val="0"/>
                  <w:marBottom w:val="0"/>
                  <w:divBdr>
                    <w:top w:val="none" w:sz="0" w:space="0" w:color="auto"/>
                    <w:left w:val="none" w:sz="0" w:space="0" w:color="auto"/>
                    <w:bottom w:val="none" w:sz="0" w:space="0" w:color="auto"/>
                    <w:right w:val="none" w:sz="0" w:space="0" w:color="auto"/>
                  </w:divBdr>
                  <w:divsChild>
                    <w:div w:id="513611478">
                      <w:marLeft w:val="0"/>
                      <w:marRight w:val="0"/>
                      <w:marTop w:val="0"/>
                      <w:marBottom w:val="0"/>
                      <w:divBdr>
                        <w:top w:val="none" w:sz="0" w:space="0" w:color="auto"/>
                        <w:left w:val="none" w:sz="0" w:space="0" w:color="auto"/>
                        <w:bottom w:val="none" w:sz="0" w:space="0" w:color="auto"/>
                        <w:right w:val="none" w:sz="0" w:space="0" w:color="auto"/>
                      </w:divBdr>
                    </w:div>
                  </w:divsChild>
                </w:div>
                <w:div w:id="602810798">
                  <w:marLeft w:val="0"/>
                  <w:marRight w:val="0"/>
                  <w:marTop w:val="0"/>
                  <w:marBottom w:val="0"/>
                  <w:divBdr>
                    <w:top w:val="none" w:sz="0" w:space="0" w:color="auto"/>
                    <w:left w:val="none" w:sz="0" w:space="0" w:color="auto"/>
                    <w:bottom w:val="none" w:sz="0" w:space="0" w:color="auto"/>
                    <w:right w:val="none" w:sz="0" w:space="0" w:color="auto"/>
                  </w:divBdr>
                  <w:divsChild>
                    <w:div w:id="1409184427">
                      <w:marLeft w:val="0"/>
                      <w:marRight w:val="0"/>
                      <w:marTop w:val="0"/>
                      <w:marBottom w:val="0"/>
                      <w:divBdr>
                        <w:top w:val="none" w:sz="0" w:space="0" w:color="auto"/>
                        <w:left w:val="none" w:sz="0" w:space="0" w:color="auto"/>
                        <w:bottom w:val="none" w:sz="0" w:space="0" w:color="auto"/>
                        <w:right w:val="none" w:sz="0" w:space="0" w:color="auto"/>
                      </w:divBdr>
                      <w:divsChild>
                        <w:div w:id="15661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189">
                  <w:marLeft w:val="0"/>
                  <w:marRight w:val="0"/>
                  <w:marTop w:val="0"/>
                  <w:marBottom w:val="0"/>
                  <w:divBdr>
                    <w:top w:val="none" w:sz="0" w:space="0" w:color="auto"/>
                    <w:left w:val="none" w:sz="0" w:space="0" w:color="auto"/>
                    <w:bottom w:val="none" w:sz="0" w:space="0" w:color="auto"/>
                    <w:right w:val="none" w:sz="0" w:space="0" w:color="auto"/>
                  </w:divBdr>
                  <w:divsChild>
                    <w:div w:id="1840466236">
                      <w:marLeft w:val="0"/>
                      <w:marRight w:val="0"/>
                      <w:marTop w:val="0"/>
                      <w:marBottom w:val="0"/>
                      <w:divBdr>
                        <w:top w:val="none" w:sz="0" w:space="0" w:color="auto"/>
                        <w:left w:val="none" w:sz="0" w:space="0" w:color="auto"/>
                        <w:bottom w:val="none" w:sz="0" w:space="0" w:color="auto"/>
                        <w:right w:val="none" w:sz="0" w:space="0" w:color="auto"/>
                      </w:divBdr>
                      <w:divsChild>
                        <w:div w:id="2087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9573">
                  <w:marLeft w:val="0"/>
                  <w:marRight w:val="0"/>
                  <w:marTop w:val="0"/>
                  <w:marBottom w:val="0"/>
                  <w:divBdr>
                    <w:top w:val="none" w:sz="0" w:space="0" w:color="auto"/>
                    <w:left w:val="none" w:sz="0" w:space="0" w:color="auto"/>
                    <w:bottom w:val="none" w:sz="0" w:space="0" w:color="auto"/>
                    <w:right w:val="none" w:sz="0" w:space="0" w:color="auto"/>
                  </w:divBdr>
                </w:div>
                <w:div w:id="1523205561">
                  <w:marLeft w:val="0"/>
                  <w:marRight w:val="0"/>
                  <w:marTop w:val="0"/>
                  <w:marBottom w:val="0"/>
                  <w:divBdr>
                    <w:top w:val="none" w:sz="0" w:space="0" w:color="auto"/>
                    <w:left w:val="none" w:sz="0" w:space="0" w:color="auto"/>
                    <w:bottom w:val="none" w:sz="0" w:space="0" w:color="auto"/>
                    <w:right w:val="none" w:sz="0" w:space="0" w:color="auto"/>
                  </w:divBdr>
                  <w:divsChild>
                    <w:div w:id="987587490">
                      <w:marLeft w:val="0"/>
                      <w:marRight w:val="0"/>
                      <w:marTop w:val="0"/>
                      <w:marBottom w:val="0"/>
                      <w:divBdr>
                        <w:top w:val="none" w:sz="0" w:space="0" w:color="auto"/>
                        <w:left w:val="none" w:sz="0" w:space="0" w:color="auto"/>
                        <w:bottom w:val="none" w:sz="0" w:space="0" w:color="auto"/>
                        <w:right w:val="none" w:sz="0" w:space="0" w:color="auto"/>
                      </w:divBdr>
                    </w:div>
                  </w:divsChild>
                </w:div>
                <w:div w:id="241262386">
                  <w:marLeft w:val="0"/>
                  <w:marRight w:val="0"/>
                  <w:marTop w:val="0"/>
                  <w:marBottom w:val="0"/>
                  <w:divBdr>
                    <w:top w:val="none" w:sz="0" w:space="0" w:color="auto"/>
                    <w:left w:val="none" w:sz="0" w:space="0" w:color="auto"/>
                    <w:bottom w:val="none" w:sz="0" w:space="0" w:color="auto"/>
                    <w:right w:val="none" w:sz="0" w:space="0" w:color="auto"/>
                  </w:divBdr>
                  <w:divsChild>
                    <w:div w:id="1576040370">
                      <w:marLeft w:val="0"/>
                      <w:marRight w:val="0"/>
                      <w:marTop w:val="0"/>
                      <w:marBottom w:val="0"/>
                      <w:divBdr>
                        <w:top w:val="none" w:sz="0" w:space="0" w:color="auto"/>
                        <w:left w:val="none" w:sz="0" w:space="0" w:color="auto"/>
                        <w:bottom w:val="none" w:sz="0" w:space="0" w:color="auto"/>
                        <w:right w:val="none" w:sz="0" w:space="0" w:color="auto"/>
                      </w:divBdr>
                      <w:divsChild>
                        <w:div w:id="15537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8108">
                  <w:marLeft w:val="0"/>
                  <w:marRight w:val="0"/>
                  <w:marTop w:val="0"/>
                  <w:marBottom w:val="0"/>
                  <w:divBdr>
                    <w:top w:val="none" w:sz="0" w:space="0" w:color="auto"/>
                    <w:left w:val="none" w:sz="0" w:space="0" w:color="auto"/>
                    <w:bottom w:val="none" w:sz="0" w:space="0" w:color="auto"/>
                    <w:right w:val="none" w:sz="0" w:space="0" w:color="auto"/>
                  </w:divBdr>
                  <w:divsChild>
                    <w:div w:id="1135026796">
                      <w:marLeft w:val="0"/>
                      <w:marRight w:val="0"/>
                      <w:marTop w:val="0"/>
                      <w:marBottom w:val="0"/>
                      <w:divBdr>
                        <w:top w:val="none" w:sz="0" w:space="0" w:color="auto"/>
                        <w:left w:val="none" w:sz="0" w:space="0" w:color="auto"/>
                        <w:bottom w:val="none" w:sz="0" w:space="0" w:color="auto"/>
                        <w:right w:val="none" w:sz="0" w:space="0" w:color="auto"/>
                      </w:divBdr>
                      <w:divsChild>
                        <w:div w:id="7985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8535">
                  <w:marLeft w:val="0"/>
                  <w:marRight w:val="0"/>
                  <w:marTop w:val="0"/>
                  <w:marBottom w:val="0"/>
                  <w:divBdr>
                    <w:top w:val="none" w:sz="0" w:space="0" w:color="auto"/>
                    <w:left w:val="none" w:sz="0" w:space="0" w:color="auto"/>
                    <w:bottom w:val="none" w:sz="0" w:space="0" w:color="auto"/>
                    <w:right w:val="none" w:sz="0" w:space="0" w:color="auto"/>
                  </w:divBdr>
                </w:div>
                <w:div w:id="1901287789">
                  <w:marLeft w:val="0"/>
                  <w:marRight w:val="0"/>
                  <w:marTop w:val="0"/>
                  <w:marBottom w:val="0"/>
                  <w:divBdr>
                    <w:top w:val="none" w:sz="0" w:space="0" w:color="auto"/>
                    <w:left w:val="none" w:sz="0" w:space="0" w:color="auto"/>
                    <w:bottom w:val="none" w:sz="0" w:space="0" w:color="auto"/>
                    <w:right w:val="none" w:sz="0" w:space="0" w:color="auto"/>
                  </w:divBdr>
                  <w:divsChild>
                    <w:div w:id="1115297590">
                      <w:marLeft w:val="0"/>
                      <w:marRight w:val="0"/>
                      <w:marTop w:val="0"/>
                      <w:marBottom w:val="0"/>
                      <w:divBdr>
                        <w:top w:val="none" w:sz="0" w:space="0" w:color="auto"/>
                        <w:left w:val="none" w:sz="0" w:space="0" w:color="auto"/>
                        <w:bottom w:val="none" w:sz="0" w:space="0" w:color="auto"/>
                        <w:right w:val="none" w:sz="0" w:space="0" w:color="auto"/>
                      </w:divBdr>
                      <w:divsChild>
                        <w:div w:id="6950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2579">
                  <w:marLeft w:val="0"/>
                  <w:marRight w:val="0"/>
                  <w:marTop w:val="0"/>
                  <w:marBottom w:val="0"/>
                  <w:divBdr>
                    <w:top w:val="none" w:sz="0" w:space="0" w:color="auto"/>
                    <w:left w:val="none" w:sz="0" w:space="0" w:color="auto"/>
                    <w:bottom w:val="none" w:sz="0" w:space="0" w:color="auto"/>
                    <w:right w:val="none" w:sz="0" w:space="0" w:color="auto"/>
                  </w:divBdr>
                  <w:divsChild>
                    <w:div w:id="1075932028">
                      <w:marLeft w:val="0"/>
                      <w:marRight w:val="0"/>
                      <w:marTop w:val="0"/>
                      <w:marBottom w:val="0"/>
                      <w:divBdr>
                        <w:top w:val="none" w:sz="0" w:space="0" w:color="auto"/>
                        <w:left w:val="none" w:sz="0" w:space="0" w:color="auto"/>
                        <w:bottom w:val="none" w:sz="0" w:space="0" w:color="auto"/>
                        <w:right w:val="none" w:sz="0" w:space="0" w:color="auto"/>
                      </w:divBdr>
                      <w:divsChild>
                        <w:div w:id="1329603363">
                          <w:marLeft w:val="0"/>
                          <w:marRight w:val="0"/>
                          <w:marTop w:val="0"/>
                          <w:marBottom w:val="0"/>
                          <w:divBdr>
                            <w:top w:val="none" w:sz="0" w:space="0" w:color="auto"/>
                            <w:left w:val="none" w:sz="0" w:space="0" w:color="auto"/>
                            <w:bottom w:val="none" w:sz="0" w:space="0" w:color="auto"/>
                            <w:right w:val="none" w:sz="0" w:space="0" w:color="auto"/>
                          </w:divBdr>
                        </w:div>
                        <w:div w:id="1746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1670">
                  <w:marLeft w:val="0"/>
                  <w:marRight w:val="0"/>
                  <w:marTop w:val="0"/>
                  <w:marBottom w:val="0"/>
                  <w:divBdr>
                    <w:top w:val="none" w:sz="0" w:space="0" w:color="auto"/>
                    <w:left w:val="none" w:sz="0" w:space="0" w:color="auto"/>
                    <w:bottom w:val="none" w:sz="0" w:space="0" w:color="auto"/>
                    <w:right w:val="none" w:sz="0" w:space="0" w:color="auto"/>
                  </w:divBdr>
                  <w:divsChild>
                    <w:div w:id="1214122724">
                      <w:marLeft w:val="0"/>
                      <w:marRight w:val="0"/>
                      <w:marTop w:val="0"/>
                      <w:marBottom w:val="0"/>
                      <w:divBdr>
                        <w:top w:val="none" w:sz="0" w:space="0" w:color="auto"/>
                        <w:left w:val="none" w:sz="0" w:space="0" w:color="auto"/>
                        <w:bottom w:val="none" w:sz="0" w:space="0" w:color="auto"/>
                        <w:right w:val="none" w:sz="0" w:space="0" w:color="auto"/>
                      </w:divBdr>
                      <w:divsChild>
                        <w:div w:id="247545249">
                          <w:marLeft w:val="0"/>
                          <w:marRight w:val="0"/>
                          <w:marTop w:val="0"/>
                          <w:marBottom w:val="0"/>
                          <w:divBdr>
                            <w:top w:val="none" w:sz="0" w:space="0" w:color="auto"/>
                            <w:left w:val="none" w:sz="0" w:space="0" w:color="auto"/>
                            <w:bottom w:val="none" w:sz="0" w:space="0" w:color="auto"/>
                            <w:right w:val="none" w:sz="0" w:space="0" w:color="auto"/>
                          </w:divBdr>
                        </w:div>
                        <w:div w:id="17358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3252">
                  <w:marLeft w:val="0"/>
                  <w:marRight w:val="0"/>
                  <w:marTop w:val="0"/>
                  <w:marBottom w:val="0"/>
                  <w:divBdr>
                    <w:top w:val="none" w:sz="0" w:space="0" w:color="auto"/>
                    <w:left w:val="none" w:sz="0" w:space="0" w:color="auto"/>
                    <w:bottom w:val="none" w:sz="0" w:space="0" w:color="auto"/>
                    <w:right w:val="none" w:sz="0" w:space="0" w:color="auto"/>
                  </w:divBdr>
                  <w:divsChild>
                    <w:div w:id="1710715541">
                      <w:marLeft w:val="0"/>
                      <w:marRight w:val="0"/>
                      <w:marTop w:val="0"/>
                      <w:marBottom w:val="0"/>
                      <w:divBdr>
                        <w:top w:val="none" w:sz="0" w:space="0" w:color="auto"/>
                        <w:left w:val="none" w:sz="0" w:space="0" w:color="auto"/>
                        <w:bottom w:val="none" w:sz="0" w:space="0" w:color="auto"/>
                        <w:right w:val="none" w:sz="0" w:space="0" w:color="auto"/>
                      </w:divBdr>
                      <w:divsChild>
                        <w:div w:id="86460553">
                          <w:marLeft w:val="0"/>
                          <w:marRight w:val="0"/>
                          <w:marTop w:val="0"/>
                          <w:marBottom w:val="0"/>
                          <w:divBdr>
                            <w:top w:val="none" w:sz="0" w:space="0" w:color="auto"/>
                            <w:left w:val="none" w:sz="0" w:space="0" w:color="auto"/>
                            <w:bottom w:val="none" w:sz="0" w:space="0" w:color="auto"/>
                            <w:right w:val="none" w:sz="0" w:space="0" w:color="auto"/>
                          </w:divBdr>
                        </w:div>
                        <w:div w:id="14367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5040">
                  <w:marLeft w:val="0"/>
                  <w:marRight w:val="0"/>
                  <w:marTop w:val="0"/>
                  <w:marBottom w:val="0"/>
                  <w:divBdr>
                    <w:top w:val="none" w:sz="0" w:space="0" w:color="auto"/>
                    <w:left w:val="none" w:sz="0" w:space="0" w:color="auto"/>
                    <w:bottom w:val="none" w:sz="0" w:space="0" w:color="auto"/>
                    <w:right w:val="none" w:sz="0" w:space="0" w:color="auto"/>
                  </w:divBdr>
                </w:div>
                <w:div w:id="1419211901">
                  <w:marLeft w:val="0"/>
                  <w:marRight w:val="0"/>
                  <w:marTop w:val="0"/>
                  <w:marBottom w:val="0"/>
                  <w:divBdr>
                    <w:top w:val="none" w:sz="0" w:space="0" w:color="auto"/>
                    <w:left w:val="none" w:sz="0" w:space="0" w:color="auto"/>
                    <w:bottom w:val="none" w:sz="0" w:space="0" w:color="auto"/>
                    <w:right w:val="none" w:sz="0" w:space="0" w:color="auto"/>
                  </w:divBdr>
                  <w:divsChild>
                    <w:div w:id="545531191">
                      <w:marLeft w:val="0"/>
                      <w:marRight w:val="0"/>
                      <w:marTop w:val="0"/>
                      <w:marBottom w:val="0"/>
                      <w:divBdr>
                        <w:top w:val="none" w:sz="0" w:space="0" w:color="auto"/>
                        <w:left w:val="none" w:sz="0" w:space="0" w:color="auto"/>
                        <w:bottom w:val="none" w:sz="0" w:space="0" w:color="auto"/>
                        <w:right w:val="none" w:sz="0" w:space="0" w:color="auto"/>
                      </w:divBdr>
                      <w:divsChild>
                        <w:div w:id="17868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1098">
                  <w:marLeft w:val="0"/>
                  <w:marRight w:val="0"/>
                  <w:marTop w:val="0"/>
                  <w:marBottom w:val="0"/>
                  <w:divBdr>
                    <w:top w:val="none" w:sz="0" w:space="0" w:color="auto"/>
                    <w:left w:val="none" w:sz="0" w:space="0" w:color="auto"/>
                    <w:bottom w:val="none" w:sz="0" w:space="0" w:color="auto"/>
                    <w:right w:val="none" w:sz="0" w:space="0" w:color="auto"/>
                  </w:divBdr>
                  <w:divsChild>
                    <w:div w:id="267857561">
                      <w:marLeft w:val="0"/>
                      <w:marRight w:val="0"/>
                      <w:marTop w:val="0"/>
                      <w:marBottom w:val="0"/>
                      <w:divBdr>
                        <w:top w:val="none" w:sz="0" w:space="0" w:color="auto"/>
                        <w:left w:val="none" w:sz="0" w:space="0" w:color="auto"/>
                        <w:bottom w:val="none" w:sz="0" w:space="0" w:color="auto"/>
                        <w:right w:val="none" w:sz="0" w:space="0" w:color="auto"/>
                      </w:divBdr>
                      <w:divsChild>
                        <w:div w:id="2058891011">
                          <w:marLeft w:val="0"/>
                          <w:marRight w:val="0"/>
                          <w:marTop w:val="0"/>
                          <w:marBottom w:val="0"/>
                          <w:divBdr>
                            <w:top w:val="none" w:sz="0" w:space="0" w:color="auto"/>
                            <w:left w:val="none" w:sz="0" w:space="0" w:color="auto"/>
                            <w:bottom w:val="none" w:sz="0" w:space="0" w:color="auto"/>
                            <w:right w:val="none" w:sz="0" w:space="0" w:color="auto"/>
                          </w:divBdr>
                        </w:div>
                        <w:div w:id="203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30251">
                  <w:marLeft w:val="0"/>
                  <w:marRight w:val="0"/>
                  <w:marTop w:val="0"/>
                  <w:marBottom w:val="0"/>
                  <w:divBdr>
                    <w:top w:val="none" w:sz="0" w:space="0" w:color="auto"/>
                    <w:left w:val="none" w:sz="0" w:space="0" w:color="auto"/>
                    <w:bottom w:val="none" w:sz="0" w:space="0" w:color="auto"/>
                    <w:right w:val="none" w:sz="0" w:space="0" w:color="auto"/>
                  </w:divBdr>
                  <w:divsChild>
                    <w:div w:id="886843845">
                      <w:marLeft w:val="0"/>
                      <w:marRight w:val="0"/>
                      <w:marTop w:val="0"/>
                      <w:marBottom w:val="0"/>
                      <w:divBdr>
                        <w:top w:val="none" w:sz="0" w:space="0" w:color="auto"/>
                        <w:left w:val="none" w:sz="0" w:space="0" w:color="auto"/>
                        <w:bottom w:val="none" w:sz="0" w:space="0" w:color="auto"/>
                        <w:right w:val="none" w:sz="0" w:space="0" w:color="auto"/>
                      </w:divBdr>
                      <w:divsChild>
                        <w:div w:id="1232352654">
                          <w:marLeft w:val="0"/>
                          <w:marRight w:val="0"/>
                          <w:marTop w:val="0"/>
                          <w:marBottom w:val="0"/>
                          <w:divBdr>
                            <w:top w:val="none" w:sz="0" w:space="0" w:color="auto"/>
                            <w:left w:val="none" w:sz="0" w:space="0" w:color="auto"/>
                            <w:bottom w:val="none" w:sz="0" w:space="0" w:color="auto"/>
                            <w:right w:val="none" w:sz="0" w:space="0" w:color="auto"/>
                          </w:divBdr>
                        </w:div>
                        <w:div w:id="5665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2189">
                  <w:marLeft w:val="0"/>
                  <w:marRight w:val="0"/>
                  <w:marTop w:val="0"/>
                  <w:marBottom w:val="0"/>
                  <w:divBdr>
                    <w:top w:val="none" w:sz="0" w:space="0" w:color="auto"/>
                    <w:left w:val="none" w:sz="0" w:space="0" w:color="auto"/>
                    <w:bottom w:val="none" w:sz="0" w:space="0" w:color="auto"/>
                    <w:right w:val="none" w:sz="0" w:space="0" w:color="auto"/>
                  </w:divBdr>
                  <w:divsChild>
                    <w:div w:id="2109084802">
                      <w:marLeft w:val="0"/>
                      <w:marRight w:val="0"/>
                      <w:marTop w:val="0"/>
                      <w:marBottom w:val="0"/>
                      <w:divBdr>
                        <w:top w:val="none" w:sz="0" w:space="0" w:color="auto"/>
                        <w:left w:val="none" w:sz="0" w:space="0" w:color="auto"/>
                        <w:bottom w:val="none" w:sz="0" w:space="0" w:color="auto"/>
                        <w:right w:val="none" w:sz="0" w:space="0" w:color="auto"/>
                      </w:divBdr>
                      <w:divsChild>
                        <w:div w:id="1768227859">
                          <w:marLeft w:val="0"/>
                          <w:marRight w:val="0"/>
                          <w:marTop w:val="0"/>
                          <w:marBottom w:val="0"/>
                          <w:divBdr>
                            <w:top w:val="none" w:sz="0" w:space="0" w:color="auto"/>
                            <w:left w:val="none" w:sz="0" w:space="0" w:color="auto"/>
                            <w:bottom w:val="none" w:sz="0" w:space="0" w:color="auto"/>
                            <w:right w:val="none" w:sz="0" w:space="0" w:color="auto"/>
                          </w:divBdr>
                        </w:div>
                        <w:div w:id="128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0304">
                  <w:marLeft w:val="0"/>
                  <w:marRight w:val="0"/>
                  <w:marTop w:val="0"/>
                  <w:marBottom w:val="0"/>
                  <w:divBdr>
                    <w:top w:val="none" w:sz="0" w:space="0" w:color="auto"/>
                    <w:left w:val="none" w:sz="0" w:space="0" w:color="auto"/>
                    <w:bottom w:val="none" w:sz="0" w:space="0" w:color="auto"/>
                    <w:right w:val="none" w:sz="0" w:space="0" w:color="auto"/>
                  </w:divBdr>
                </w:div>
                <w:div w:id="413015744">
                  <w:marLeft w:val="0"/>
                  <w:marRight w:val="0"/>
                  <w:marTop w:val="0"/>
                  <w:marBottom w:val="0"/>
                  <w:divBdr>
                    <w:top w:val="none" w:sz="0" w:space="0" w:color="auto"/>
                    <w:left w:val="none" w:sz="0" w:space="0" w:color="auto"/>
                    <w:bottom w:val="none" w:sz="0" w:space="0" w:color="auto"/>
                    <w:right w:val="none" w:sz="0" w:space="0" w:color="auto"/>
                  </w:divBdr>
                  <w:divsChild>
                    <w:div w:id="1593122662">
                      <w:marLeft w:val="0"/>
                      <w:marRight w:val="0"/>
                      <w:marTop w:val="0"/>
                      <w:marBottom w:val="0"/>
                      <w:divBdr>
                        <w:top w:val="none" w:sz="0" w:space="0" w:color="auto"/>
                        <w:left w:val="none" w:sz="0" w:space="0" w:color="auto"/>
                        <w:bottom w:val="none" w:sz="0" w:space="0" w:color="auto"/>
                        <w:right w:val="none" w:sz="0" w:space="0" w:color="auto"/>
                      </w:divBdr>
                      <w:divsChild>
                        <w:div w:id="200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5580">
                  <w:marLeft w:val="0"/>
                  <w:marRight w:val="0"/>
                  <w:marTop w:val="0"/>
                  <w:marBottom w:val="0"/>
                  <w:divBdr>
                    <w:top w:val="none" w:sz="0" w:space="0" w:color="auto"/>
                    <w:left w:val="none" w:sz="0" w:space="0" w:color="auto"/>
                    <w:bottom w:val="none" w:sz="0" w:space="0" w:color="auto"/>
                    <w:right w:val="none" w:sz="0" w:space="0" w:color="auto"/>
                  </w:divBdr>
                  <w:divsChild>
                    <w:div w:id="561064838">
                      <w:marLeft w:val="0"/>
                      <w:marRight w:val="0"/>
                      <w:marTop w:val="0"/>
                      <w:marBottom w:val="0"/>
                      <w:divBdr>
                        <w:top w:val="none" w:sz="0" w:space="0" w:color="auto"/>
                        <w:left w:val="none" w:sz="0" w:space="0" w:color="auto"/>
                        <w:bottom w:val="none" w:sz="0" w:space="0" w:color="auto"/>
                        <w:right w:val="none" w:sz="0" w:space="0" w:color="auto"/>
                      </w:divBdr>
                      <w:divsChild>
                        <w:div w:id="763916407">
                          <w:marLeft w:val="0"/>
                          <w:marRight w:val="0"/>
                          <w:marTop w:val="0"/>
                          <w:marBottom w:val="0"/>
                          <w:divBdr>
                            <w:top w:val="none" w:sz="0" w:space="0" w:color="auto"/>
                            <w:left w:val="none" w:sz="0" w:space="0" w:color="auto"/>
                            <w:bottom w:val="none" w:sz="0" w:space="0" w:color="auto"/>
                            <w:right w:val="none" w:sz="0" w:space="0" w:color="auto"/>
                          </w:divBdr>
                        </w:div>
                        <w:div w:id="5328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830">
                  <w:marLeft w:val="0"/>
                  <w:marRight w:val="0"/>
                  <w:marTop w:val="0"/>
                  <w:marBottom w:val="0"/>
                  <w:divBdr>
                    <w:top w:val="none" w:sz="0" w:space="0" w:color="auto"/>
                    <w:left w:val="none" w:sz="0" w:space="0" w:color="auto"/>
                    <w:bottom w:val="none" w:sz="0" w:space="0" w:color="auto"/>
                    <w:right w:val="none" w:sz="0" w:space="0" w:color="auto"/>
                  </w:divBdr>
                  <w:divsChild>
                    <w:div w:id="520046320">
                      <w:marLeft w:val="0"/>
                      <w:marRight w:val="0"/>
                      <w:marTop w:val="0"/>
                      <w:marBottom w:val="0"/>
                      <w:divBdr>
                        <w:top w:val="none" w:sz="0" w:space="0" w:color="auto"/>
                        <w:left w:val="none" w:sz="0" w:space="0" w:color="auto"/>
                        <w:bottom w:val="none" w:sz="0" w:space="0" w:color="auto"/>
                        <w:right w:val="none" w:sz="0" w:space="0" w:color="auto"/>
                      </w:divBdr>
                      <w:divsChild>
                        <w:div w:id="1779374712">
                          <w:marLeft w:val="0"/>
                          <w:marRight w:val="0"/>
                          <w:marTop w:val="0"/>
                          <w:marBottom w:val="0"/>
                          <w:divBdr>
                            <w:top w:val="none" w:sz="0" w:space="0" w:color="auto"/>
                            <w:left w:val="none" w:sz="0" w:space="0" w:color="auto"/>
                            <w:bottom w:val="none" w:sz="0" w:space="0" w:color="auto"/>
                            <w:right w:val="none" w:sz="0" w:space="0" w:color="auto"/>
                          </w:divBdr>
                        </w:div>
                        <w:div w:id="1353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875">
                  <w:marLeft w:val="0"/>
                  <w:marRight w:val="0"/>
                  <w:marTop w:val="0"/>
                  <w:marBottom w:val="0"/>
                  <w:divBdr>
                    <w:top w:val="none" w:sz="0" w:space="0" w:color="auto"/>
                    <w:left w:val="none" w:sz="0" w:space="0" w:color="auto"/>
                    <w:bottom w:val="none" w:sz="0" w:space="0" w:color="auto"/>
                    <w:right w:val="none" w:sz="0" w:space="0" w:color="auto"/>
                  </w:divBdr>
                  <w:divsChild>
                    <w:div w:id="1163820297">
                      <w:marLeft w:val="0"/>
                      <w:marRight w:val="0"/>
                      <w:marTop w:val="0"/>
                      <w:marBottom w:val="0"/>
                      <w:divBdr>
                        <w:top w:val="none" w:sz="0" w:space="0" w:color="auto"/>
                        <w:left w:val="none" w:sz="0" w:space="0" w:color="auto"/>
                        <w:bottom w:val="none" w:sz="0" w:space="0" w:color="auto"/>
                        <w:right w:val="none" w:sz="0" w:space="0" w:color="auto"/>
                      </w:divBdr>
                      <w:divsChild>
                        <w:div w:id="1215585042">
                          <w:marLeft w:val="0"/>
                          <w:marRight w:val="0"/>
                          <w:marTop w:val="0"/>
                          <w:marBottom w:val="0"/>
                          <w:divBdr>
                            <w:top w:val="none" w:sz="0" w:space="0" w:color="auto"/>
                            <w:left w:val="none" w:sz="0" w:space="0" w:color="auto"/>
                            <w:bottom w:val="none" w:sz="0" w:space="0" w:color="auto"/>
                            <w:right w:val="none" w:sz="0" w:space="0" w:color="auto"/>
                          </w:divBdr>
                        </w:div>
                        <w:div w:id="18086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7410">
                  <w:marLeft w:val="0"/>
                  <w:marRight w:val="0"/>
                  <w:marTop w:val="0"/>
                  <w:marBottom w:val="0"/>
                  <w:divBdr>
                    <w:top w:val="none" w:sz="0" w:space="0" w:color="auto"/>
                    <w:left w:val="none" w:sz="0" w:space="0" w:color="auto"/>
                    <w:bottom w:val="none" w:sz="0" w:space="0" w:color="auto"/>
                    <w:right w:val="none" w:sz="0" w:space="0" w:color="auto"/>
                  </w:divBdr>
                </w:div>
                <w:div w:id="4071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5581">
      <w:bodyDiv w:val="1"/>
      <w:marLeft w:val="0"/>
      <w:marRight w:val="0"/>
      <w:marTop w:val="0"/>
      <w:marBottom w:val="0"/>
      <w:divBdr>
        <w:top w:val="none" w:sz="0" w:space="0" w:color="auto"/>
        <w:left w:val="none" w:sz="0" w:space="0" w:color="auto"/>
        <w:bottom w:val="none" w:sz="0" w:space="0" w:color="auto"/>
        <w:right w:val="none" w:sz="0" w:space="0" w:color="auto"/>
      </w:divBdr>
      <w:divsChild>
        <w:div w:id="530845479">
          <w:marLeft w:val="0"/>
          <w:marRight w:val="0"/>
          <w:marTop w:val="0"/>
          <w:marBottom w:val="0"/>
          <w:divBdr>
            <w:top w:val="none" w:sz="0" w:space="0" w:color="auto"/>
            <w:left w:val="none" w:sz="0" w:space="0" w:color="auto"/>
            <w:bottom w:val="none" w:sz="0" w:space="0" w:color="auto"/>
            <w:right w:val="none" w:sz="0" w:space="0" w:color="auto"/>
          </w:divBdr>
          <w:divsChild>
            <w:div w:id="613560182">
              <w:marLeft w:val="0"/>
              <w:marRight w:val="0"/>
              <w:marTop w:val="0"/>
              <w:marBottom w:val="360"/>
              <w:divBdr>
                <w:top w:val="none" w:sz="0" w:space="0" w:color="auto"/>
                <w:left w:val="none" w:sz="0" w:space="0" w:color="auto"/>
                <w:bottom w:val="none" w:sz="0" w:space="0" w:color="auto"/>
                <w:right w:val="none" w:sz="0" w:space="0" w:color="auto"/>
              </w:divBdr>
              <w:divsChild>
                <w:div w:id="945187398">
                  <w:marLeft w:val="0"/>
                  <w:marRight w:val="0"/>
                  <w:marTop w:val="0"/>
                  <w:marBottom w:val="0"/>
                  <w:divBdr>
                    <w:top w:val="none" w:sz="0" w:space="0" w:color="auto"/>
                    <w:left w:val="none" w:sz="0" w:space="0" w:color="auto"/>
                    <w:bottom w:val="none" w:sz="0" w:space="0" w:color="auto"/>
                    <w:right w:val="none" w:sz="0" w:space="0" w:color="auto"/>
                  </w:divBdr>
                </w:div>
              </w:divsChild>
            </w:div>
            <w:div w:id="208155345">
              <w:marLeft w:val="0"/>
              <w:marRight w:val="0"/>
              <w:marTop w:val="0"/>
              <w:marBottom w:val="0"/>
              <w:divBdr>
                <w:top w:val="none" w:sz="0" w:space="0" w:color="auto"/>
                <w:left w:val="none" w:sz="0" w:space="0" w:color="auto"/>
                <w:bottom w:val="none" w:sz="0" w:space="0" w:color="auto"/>
                <w:right w:val="none" w:sz="0" w:space="0" w:color="auto"/>
              </w:divBdr>
              <w:divsChild>
                <w:div w:id="1747336994">
                  <w:marLeft w:val="0"/>
                  <w:marRight w:val="0"/>
                  <w:marTop w:val="0"/>
                  <w:marBottom w:val="360"/>
                  <w:divBdr>
                    <w:top w:val="none" w:sz="0" w:space="0" w:color="auto"/>
                    <w:left w:val="none" w:sz="0" w:space="0" w:color="auto"/>
                    <w:bottom w:val="none" w:sz="0" w:space="0" w:color="auto"/>
                    <w:right w:val="none" w:sz="0" w:space="0" w:color="auto"/>
                  </w:divBdr>
                  <w:divsChild>
                    <w:div w:id="1777749518">
                      <w:marLeft w:val="0"/>
                      <w:marRight w:val="0"/>
                      <w:marTop w:val="0"/>
                      <w:marBottom w:val="0"/>
                      <w:divBdr>
                        <w:top w:val="none" w:sz="0" w:space="0" w:color="auto"/>
                        <w:left w:val="none" w:sz="0" w:space="0" w:color="auto"/>
                        <w:bottom w:val="none" w:sz="0" w:space="0" w:color="auto"/>
                        <w:right w:val="none" w:sz="0" w:space="0" w:color="auto"/>
                      </w:divBdr>
                    </w:div>
                    <w:div w:id="15929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7539">
          <w:marLeft w:val="0"/>
          <w:marRight w:val="0"/>
          <w:marTop w:val="0"/>
          <w:marBottom w:val="150"/>
          <w:divBdr>
            <w:top w:val="none" w:sz="0" w:space="0" w:color="auto"/>
            <w:left w:val="none" w:sz="0" w:space="0" w:color="auto"/>
            <w:bottom w:val="none" w:sz="0" w:space="0" w:color="auto"/>
            <w:right w:val="none" w:sz="0" w:space="0" w:color="auto"/>
          </w:divBdr>
          <w:divsChild>
            <w:div w:id="1663653235">
              <w:marLeft w:val="0"/>
              <w:marRight w:val="0"/>
              <w:marTop w:val="300"/>
              <w:marBottom w:val="0"/>
              <w:divBdr>
                <w:top w:val="none" w:sz="0" w:space="0" w:color="auto"/>
                <w:left w:val="none" w:sz="0" w:space="0" w:color="auto"/>
                <w:bottom w:val="none" w:sz="0" w:space="0" w:color="auto"/>
                <w:right w:val="none" w:sz="0" w:space="0" w:color="auto"/>
              </w:divBdr>
              <w:divsChild>
                <w:div w:id="1249651592">
                  <w:marLeft w:val="-15"/>
                  <w:marRight w:val="-15"/>
                  <w:marTop w:val="0"/>
                  <w:marBottom w:val="0"/>
                  <w:divBdr>
                    <w:top w:val="none" w:sz="0" w:space="0" w:color="auto"/>
                    <w:left w:val="none" w:sz="0" w:space="0" w:color="auto"/>
                    <w:bottom w:val="none" w:sz="0" w:space="0" w:color="auto"/>
                    <w:right w:val="none" w:sz="0" w:space="0" w:color="auto"/>
                  </w:divBdr>
                </w:div>
                <w:div w:id="1479305025">
                  <w:marLeft w:val="0"/>
                  <w:marRight w:val="0"/>
                  <w:marTop w:val="0"/>
                  <w:marBottom w:val="0"/>
                  <w:divBdr>
                    <w:top w:val="single" w:sz="6" w:space="4" w:color="C7CDD1"/>
                    <w:left w:val="single" w:sz="6" w:space="4" w:color="C7CDD1"/>
                    <w:bottom w:val="none" w:sz="0" w:space="0" w:color="auto"/>
                    <w:right w:val="single" w:sz="6" w:space="4" w:color="C7CDD1"/>
                  </w:divBdr>
                  <w:divsChild>
                    <w:div w:id="483359515">
                      <w:marLeft w:val="0"/>
                      <w:marRight w:val="0"/>
                      <w:marTop w:val="0"/>
                      <w:marBottom w:val="0"/>
                      <w:divBdr>
                        <w:top w:val="none" w:sz="0" w:space="0" w:color="auto"/>
                        <w:left w:val="none" w:sz="0" w:space="0" w:color="auto"/>
                        <w:bottom w:val="none" w:sz="0" w:space="0" w:color="auto"/>
                        <w:right w:val="none" w:sz="0" w:space="0" w:color="auto"/>
                      </w:divBdr>
                    </w:div>
                  </w:divsChild>
                </w:div>
                <w:div w:id="1530684813">
                  <w:marLeft w:val="-15"/>
                  <w:marRight w:val="-15"/>
                  <w:marTop w:val="0"/>
                  <w:marBottom w:val="0"/>
                  <w:divBdr>
                    <w:top w:val="none" w:sz="0" w:space="0" w:color="auto"/>
                    <w:left w:val="none" w:sz="0" w:space="0" w:color="auto"/>
                    <w:bottom w:val="none" w:sz="0" w:space="0" w:color="auto"/>
                    <w:right w:val="none" w:sz="0" w:space="0" w:color="auto"/>
                  </w:divBdr>
                </w:div>
                <w:div w:id="479813784">
                  <w:marLeft w:val="0"/>
                  <w:marRight w:val="0"/>
                  <w:marTop w:val="0"/>
                  <w:marBottom w:val="0"/>
                  <w:divBdr>
                    <w:top w:val="none" w:sz="0" w:space="0" w:color="auto"/>
                    <w:left w:val="none" w:sz="0" w:space="0" w:color="auto"/>
                    <w:bottom w:val="none" w:sz="0" w:space="0" w:color="auto"/>
                    <w:right w:val="none" w:sz="0" w:space="0" w:color="auto"/>
                  </w:divBdr>
                  <w:divsChild>
                    <w:div w:id="1708480772">
                      <w:marLeft w:val="0"/>
                      <w:marRight w:val="0"/>
                      <w:marTop w:val="0"/>
                      <w:marBottom w:val="0"/>
                      <w:divBdr>
                        <w:top w:val="none" w:sz="0" w:space="0" w:color="auto"/>
                        <w:left w:val="none" w:sz="0" w:space="0" w:color="auto"/>
                        <w:bottom w:val="none" w:sz="0" w:space="0" w:color="auto"/>
                        <w:right w:val="none" w:sz="0" w:space="0" w:color="auto"/>
                      </w:divBdr>
                    </w:div>
                  </w:divsChild>
                </w:div>
                <w:div w:id="119737427">
                  <w:marLeft w:val="0"/>
                  <w:marRight w:val="0"/>
                  <w:marTop w:val="0"/>
                  <w:marBottom w:val="0"/>
                  <w:divBdr>
                    <w:top w:val="none" w:sz="0" w:space="0" w:color="auto"/>
                    <w:left w:val="none" w:sz="0" w:space="0" w:color="auto"/>
                    <w:bottom w:val="none" w:sz="0" w:space="0" w:color="auto"/>
                    <w:right w:val="none" w:sz="0" w:space="0" w:color="auto"/>
                  </w:divBdr>
                  <w:divsChild>
                    <w:div w:id="306906226">
                      <w:marLeft w:val="0"/>
                      <w:marRight w:val="0"/>
                      <w:marTop w:val="0"/>
                      <w:marBottom w:val="0"/>
                      <w:divBdr>
                        <w:top w:val="none" w:sz="0" w:space="0" w:color="auto"/>
                        <w:left w:val="none" w:sz="0" w:space="0" w:color="auto"/>
                        <w:bottom w:val="none" w:sz="0" w:space="0" w:color="auto"/>
                        <w:right w:val="none" w:sz="0" w:space="0" w:color="auto"/>
                      </w:divBdr>
                      <w:divsChild>
                        <w:div w:id="11728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8860">
                  <w:marLeft w:val="0"/>
                  <w:marRight w:val="0"/>
                  <w:marTop w:val="0"/>
                  <w:marBottom w:val="0"/>
                  <w:divBdr>
                    <w:top w:val="none" w:sz="0" w:space="0" w:color="auto"/>
                    <w:left w:val="none" w:sz="0" w:space="0" w:color="auto"/>
                    <w:bottom w:val="none" w:sz="0" w:space="0" w:color="auto"/>
                    <w:right w:val="none" w:sz="0" w:space="0" w:color="auto"/>
                  </w:divBdr>
                  <w:divsChild>
                    <w:div w:id="820316124">
                      <w:marLeft w:val="0"/>
                      <w:marRight w:val="0"/>
                      <w:marTop w:val="0"/>
                      <w:marBottom w:val="0"/>
                      <w:divBdr>
                        <w:top w:val="none" w:sz="0" w:space="0" w:color="auto"/>
                        <w:left w:val="none" w:sz="0" w:space="0" w:color="auto"/>
                        <w:bottom w:val="none" w:sz="0" w:space="0" w:color="auto"/>
                        <w:right w:val="none" w:sz="0" w:space="0" w:color="auto"/>
                      </w:divBdr>
                      <w:divsChild>
                        <w:div w:id="1719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039">
                  <w:marLeft w:val="0"/>
                  <w:marRight w:val="0"/>
                  <w:marTop w:val="0"/>
                  <w:marBottom w:val="0"/>
                  <w:divBdr>
                    <w:top w:val="none" w:sz="0" w:space="0" w:color="auto"/>
                    <w:left w:val="none" w:sz="0" w:space="0" w:color="auto"/>
                    <w:bottom w:val="none" w:sz="0" w:space="0" w:color="auto"/>
                    <w:right w:val="none" w:sz="0" w:space="0" w:color="auto"/>
                  </w:divBdr>
                </w:div>
                <w:div w:id="1113326943">
                  <w:marLeft w:val="0"/>
                  <w:marRight w:val="0"/>
                  <w:marTop w:val="0"/>
                  <w:marBottom w:val="0"/>
                  <w:divBdr>
                    <w:top w:val="none" w:sz="0" w:space="0" w:color="auto"/>
                    <w:left w:val="none" w:sz="0" w:space="0" w:color="auto"/>
                    <w:bottom w:val="none" w:sz="0" w:space="0" w:color="auto"/>
                    <w:right w:val="none" w:sz="0" w:space="0" w:color="auto"/>
                  </w:divBdr>
                  <w:divsChild>
                    <w:div w:id="481893203">
                      <w:marLeft w:val="0"/>
                      <w:marRight w:val="0"/>
                      <w:marTop w:val="0"/>
                      <w:marBottom w:val="0"/>
                      <w:divBdr>
                        <w:top w:val="none" w:sz="0" w:space="0" w:color="auto"/>
                        <w:left w:val="none" w:sz="0" w:space="0" w:color="auto"/>
                        <w:bottom w:val="none" w:sz="0" w:space="0" w:color="auto"/>
                        <w:right w:val="none" w:sz="0" w:space="0" w:color="auto"/>
                      </w:divBdr>
                    </w:div>
                  </w:divsChild>
                </w:div>
                <w:div w:id="1321931008">
                  <w:marLeft w:val="0"/>
                  <w:marRight w:val="0"/>
                  <w:marTop w:val="0"/>
                  <w:marBottom w:val="0"/>
                  <w:divBdr>
                    <w:top w:val="none" w:sz="0" w:space="0" w:color="auto"/>
                    <w:left w:val="none" w:sz="0" w:space="0" w:color="auto"/>
                    <w:bottom w:val="none" w:sz="0" w:space="0" w:color="auto"/>
                    <w:right w:val="none" w:sz="0" w:space="0" w:color="auto"/>
                  </w:divBdr>
                  <w:divsChild>
                    <w:div w:id="1559167261">
                      <w:marLeft w:val="0"/>
                      <w:marRight w:val="0"/>
                      <w:marTop w:val="0"/>
                      <w:marBottom w:val="0"/>
                      <w:divBdr>
                        <w:top w:val="none" w:sz="0" w:space="0" w:color="auto"/>
                        <w:left w:val="none" w:sz="0" w:space="0" w:color="auto"/>
                        <w:bottom w:val="none" w:sz="0" w:space="0" w:color="auto"/>
                        <w:right w:val="none" w:sz="0" w:space="0" w:color="auto"/>
                      </w:divBdr>
                      <w:divsChild>
                        <w:div w:id="4959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9213">
                  <w:marLeft w:val="0"/>
                  <w:marRight w:val="0"/>
                  <w:marTop w:val="0"/>
                  <w:marBottom w:val="0"/>
                  <w:divBdr>
                    <w:top w:val="none" w:sz="0" w:space="0" w:color="auto"/>
                    <w:left w:val="none" w:sz="0" w:space="0" w:color="auto"/>
                    <w:bottom w:val="none" w:sz="0" w:space="0" w:color="auto"/>
                    <w:right w:val="none" w:sz="0" w:space="0" w:color="auto"/>
                  </w:divBdr>
                  <w:divsChild>
                    <w:div w:id="201409009">
                      <w:marLeft w:val="0"/>
                      <w:marRight w:val="0"/>
                      <w:marTop w:val="0"/>
                      <w:marBottom w:val="0"/>
                      <w:divBdr>
                        <w:top w:val="none" w:sz="0" w:space="0" w:color="auto"/>
                        <w:left w:val="none" w:sz="0" w:space="0" w:color="auto"/>
                        <w:bottom w:val="none" w:sz="0" w:space="0" w:color="auto"/>
                        <w:right w:val="none" w:sz="0" w:space="0" w:color="auto"/>
                      </w:divBdr>
                      <w:divsChild>
                        <w:div w:id="12866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8813">
                  <w:marLeft w:val="0"/>
                  <w:marRight w:val="0"/>
                  <w:marTop w:val="0"/>
                  <w:marBottom w:val="0"/>
                  <w:divBdr>
                    <w:top w:val="none" w:sz="0" w:space="0" w:color="auto"/>
                    <w:left w:val="none" w:sz="0" w:space="0" w:color="auto"/>
                    <w:bottom w:val="none" w:sz="0" w:space="0" w:color="auto"/>
                    <w:right w:val="none" w:sz="0" w:space="0" w:color="auto"/>
                  </w:divBdr>
                </w:div>
                <w:div w:id="1496846982">
                  <w:marLeft w:val="0"/>
                  <w:marRight w:val="0"/>
                  <w:marTop w:val="0"/>
                  <w:marBottom w:val="0"/>
                  <w:divBdr>
                    <w:top w:val="none" w:sz="0" w:space="0" w:color="auto"/>
                    <w:left w:val="none" w:sz="0" w:space="0" w:color="auto"/>
                    <w:bottom w:val="none" w:sz="0" w:space="0" w:color="auto"/>
                    <w:right w:val="none" w:sz="0" w:space="0" w:color="auto"/>
                  </w:divBdr>
                  <w:divsChild>
                    <w:div w:id="1571840516">
                      <w:marLeft w:val="0"/>
                      <w:marRight w:val="0"/>
                      <w:marTop w:val="0"/>
                      <w:marBottom w:val="0"/>
                      <w:divBdr>
                        <w:top w:val="none" w:sz="0" w:space="0" w:color="auto"/>
                        <w:left w:val="none" w:sz="0" w:space="0" w:color="auto"/>
                        <w:bottom w:val="none" w:sz="0" w:space="0" w:color="auto"/>
                        <w:right w:val="none" w:sz="0" w:space="0" w:color="auto"/>
                      </w:divBdr>
                    </w:div>
                  </w:divsChild>
                </w:div>
                <w:div w:id="435950216">
                  <w:marLeft w:val="0"/>
                  <w:marRight w:val="0"/>
                  <w:marTop w:val="0"/>
                  <w:marBottom w:val="0"/>
                  <w:divBdr>
                    <w:top w:val="none" w:sz="0" w:space="0" w:color="auto"/>
                    <w:left w:val="none" w:sz="0" w:space="0" w:color="auto"/>
                    <w:bottom w:val="none" w:sz="0" w:space="0" w:color="auto"/>
                    <w:right w:val="none" w:sz="0" w:space="0" w:color="auto"/>
                  </w:divBdr>
                  <w:divsChild>
                    <w:div w:id="1544751529">
                      <w:marLeft w:val="0"/>
                      <w:marRight w:val="0"/>
                      <w:marTop w:val="0"/>
                      <w:marBottom w:val="0"/>
                      <w:divBdr>
                        <w:top w:val="none" w:sz="0" w:space="0" w:color="auto"/>
                        <w:left w:val="none" w:sz="0" w:space="0" w:color="auto"/>
                        <w:bottom w:val="none" w:sz="0" w:space="0" w:color="auto"/>
                        <w:right w:val="none" w:sz="0" w:space="0" w:color="auto"/>
                      </w:divBdr>
                      <w:divsChild>
                        <w:div w:id="5100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232">
                  <w:marLeft w:val="0"/>
                  <w:marRight w:val="0"/>
                  <w:marTop w:val="0"/>
                  <w:marBottom w:val="0"/>
                  <w:divBdr>
                    <w:top w:val="none" w:sz="0" w:space="0" w:color="auto"/>
                    <w:left w:val="none" w:sz="0" w:space="0" w:color="auto"/>
                    <w:bottom w:val="none" w:sz="0" w:space="0" w:color="auto"/>
                    <w:right w:val="none" w:sz="0" w:space="0" w:color="auto"/>
                  </w:divBdr>
                  <w:divsChild>
                    <w:div w:id="589462827">
                      <w:marLeft w:val="0"/>
                      <w:marRight w:val="0"/>
                      <w:marTop w:val="0"/>
                      <w:marBottom w:val="0"/>
                      <w:divBdr>
                        <w:top w:val="none" w:sz="0" w:space="0" w:color="auto"/>
                        <w:left w:val="none" w:sz="0" w:space="0" w:color="auto"/>
                        <w:bottom w:val="none" w:sz="0" w:space="0" w:color="auto"/>
                        <w:right w:val="none" w:sz="0" w:space="0" w:color="auto"/>
                      </w:divBdr>
                      <w:divsChild>
                        <w:div w:id="18590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1043">
                  <w:marLeft w:val="0"/>
                  <w:marRight w:val="0"/>
                  <w:marTop w:val="0"/>
                  <w:marBottom w:val="0"/>
                  <w:divBdr>
                    <w:top w:val="none" w:sz="0" w:space="0" w:color="auto"/>
                    <w:left w:val="none" w:sz="0" w:space="0" w:color="auto"/>
                    <w:bottom w:val="none" w:sz="0" w:space="0" w:color="auto"/>
                    <w:right w:val="none" w:sz="0" w:space="0" w:color="auto"/>
                  </w:divBdr>
                </w:div>
                <w:div w:id="1271889510">
                  <w:marLeft w:val="0"/>
                  <w:marRight w:val="0"/>
                  <w:marTop w:val="0"/>
                  <w:marBottom w:val="0"/>
                  <w:divBdr>
                    <w:top w:val="none" w:sz="0" w:space="0" w:color="auto"/>
                    <w:left w:val="none" w:sz="0" w:space="0" w:color="auto"/>
                    <w:bottom w:val="none" w:sz="0" w:space="0" w:color="auto"/>
                    <w:right w:val="none" w:sz="0" w:space="0" w:color="auto"/>
                  </w:divBdr>
                  <w:divsChild>
                    <w:div w:id="753821455">
                      <w:marLeft w:val="0"/>
                      <w:marRight w:val="0"/>
                      <w:marTop w:val="0"/>
                      <w:marBottom w:val="0"/>
                      <w:divBdr>
                        <w:top w:val="none" w:sz="0" w:space="0" w:color="auto"/>
                        <w:left w:val="none" w:sz="0" w:space="0" w:color="auto"/>
                        <w:bottom w:val="none" w:sz="0" w:space="0" w:color="auto"/>
                        <w:right w:val="none" w:sz="0" w:space="0" w:color="auto"/>
                      </w:divBdr>
                    </w:div>
                  </w:divsChild>
                </w:div>
                <w:div w:id="672413156">
                  <w:marLeft w:val="0"/>
                  <w:marRight w:val="0"/>
                  <w:marTop w:val="0"/>
                  <w:marBottom w:val="0"/>
                  <w:divBdr>
                    <w:top w:val="none" w:sz="0" w:space="0" w:color="auto"/>
                    <w:left w:val="none" w:sz="0" w:space="0" w:color="auto"/>
                    <w:bottom w:val="none" w:sz="0" w:space="0" w:color="auto"/>
                    <w:right w:val="none" w:sz="0" w:space="0" w:color="auto"/>
                  </w:divBdr>
                  <w:divsChild>
                    <w:div w:id="1437404012">
                      <w:marLeft w:val="0"/>
                      <w:marRight w:val="0"/>
                      <w:marTop w:val="0"/>
                      <w:marBottom w:val="0"/>
                      <w:divBdr>
                        <w:top w:val="none" w:sz="0" w:space="0" w:color="auto"/>
                        <w:left w:val="none" w:sz="0" w:space="0" w:color="auto"/>
                        <w:bottom w:val="none" w:sz="0" w:space="0" w:color="auto"/>
                        <w:right w:val="none" w:sz="0" w:space="0" w:color="auto"/>
                      </w:divBdr>
                      <w:divsChild>
                        <w:div w:id="7733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2882">
                  <w:marLeft w:val="0"/>
                  <w:marRight w:val="0"/>
                  <w:marTop w:val="0"/>
                  <w:marBottom w:val="0"/>
                  <w:divBdr>
                    <w:top w:val="none" w:sz="0" w:space="0" w:color="auto"/>
                    <w:left w:val="none" w:sz="0" w:space="0" w:color="auto"/>
                    <w:bottom w:val="none" w:sz="0" w:space="0" w:color="auto"/>
                    <w:right w:val="none" w:sz="0" w:space="0" w:color="auto"/>
                  </w:divBdr>
                  <w:divsChild>
                    <w:div w:id="657926935">
                      <w:marLeft w:val="0"/>
                      <w:marRight w:val="0"/>
                      <w:marTop w:val="0"/>
                      <w:marBottom w:val="0"/>
                      <w:divBdr>
                        <w:top w:val="none" w:sz="0" w:space="0" w:color="auto"/>
                        <w:left w:val="none" w:sz="0" w:space="0" w:color="auto"/>
                        <w:bottom w:val="none" w:sz="0" w:space="0" w:color="auto"/>
                        <w:right w:val="none" w:sz="0" w:space="0" w:color="auto"/>
                      </w:divBdr>
                      <w:divsChild>
                        <w:div w:id="21298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4604">
                  <w:marLeft w:val="0"/>
                  <w:marRight w:val="0"/>
                  <w:marTop w:val="0"/>
                  <w:marBottom w:val="0"/>
                  <w:divBdr>
                    <w:top w:val="none" w:sz="0" w:space="0" w:color="auto"/>
                    <w:left w:val="none" w:sz="0" w:space="0" w:color="auto"/>
                    <w:bottom w:val="none" w:sz="0" w:space="0" w:color="auto"/>
                    <w:right w:val="none" w:sz="0" w:space="0" w:color="auto"/>
                  </w:divBdr>
                </w:div>
                <w:div w:id="2073888656">
                  <w:marLeft w:val="0"/>
                  <w:marRight w:val="0"/>
                  <w:marTop w:val="0"/>
                  <w:marBottom w:val="0"/>
                  <w:divBdr>
                    <w:top w:val="none" w:sz="0" w:space="0" w:color="auto"/>
                    <w:left w:val="none" w:sz="0" w:space="0" w:color="auto"/>
                    <w:bottom w:val="none" w:sz="0" w:space="0" w:color="auto"/>
                    <w:right w:val="none" w:sz="0" w:space="0" w:color="auto"/>
                  </w:divBdr>
                  <w:divsChild>
                    <w:div w:id="1853955324">
                      <w:marLeft w:val="0"/>
                      <w:marRight w:val="0"/>
                      <w:marTop w:val="0"/>
                      <w:marBottom w:val="0"/>
                      <w:divBdr>
                        <w:top w:val="none" w:sz="0" w:space="0" w:color="auto"/>
                        <w:left w:val="none" w:sz="0" w:space="0" w:color="auto"/>
                        <w:bottom w:val="none" w:sz="0" w:space="0" w:color="auto"/>
                        <w:right w:val="none" w:sz="0" w:space="0" w:color="auto"/>
                      </w:divBdr>
                    </w:div>
                  </w:divsChild>
                </w:div>
                <w:div w:id="989406916">
                  <w:marLeft w:val="0"/>
                  <w:marRight w:val="0"/>
                  <w:marTop w:val="0"/>
                  <w:marBottom w:val="0"/>
                  <w:divBdr>
                    <w:top w:val="none" w:sz="0" w:space="0" w:color="auto"/>
                    <w:left w:val="none" w:sz="0" w:space="0" w:color="auto"/>
                    <w:bottom w:val="none" w:sz="0" w:space="0" w:color="auto"/>
                    <w:right w:val="none" w:sz="0" w:space="0" w:color="auto"/>
                  </w:divBdr>
                  <w:divsChild>
                    <w:div w:id="669219833">
                      <w:marLeft w:val="0"/>
                      <w:marRight w:val="0"/>
                      <w:marTop w:val="0"/>
                      <w:marBottom w:val="0"/>
                      <w:divBdr>
                        <w:top w:val="none" w:sz="0" w:space="0" w:color="auto"/>
                        <w:left w:val="none" w:sz="0" w:space="0" w:color="auto"/>
                        <w:bottom w:val="none" w:sz="0" w:space="0" w:color="auto"/>
                        <w:right w:val="none" w:sz="0" w:space="0" w:color="auto"/>
                      </w:divBdr>
                      <w:divsChild>
                        <w:div w:id="8697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3356">
                  <w:marLeft w:val="0"/>
                  <w:marRight w:val="0"/>
                  <w:marTop w:val="0"/>
                  <w:marBottom w:val="0"/>
                  <w:divBdr>
                    <w:top w:val="none" w:sz="0" w:space="0" w:color="auto"/>
                    <w:left w:val="none" w:sz="0" w:space="0" w:color="auto"/>
                    <w:bottom w:val="none" w:sz="0" w:space="0" w:color="auto"/>
                    <w:right w:val="none" w:sz="0" w:space="0" w:color="auto"/>
                  </w:divBdr>
                  <w:divsChild>
                    <w:div w:id="638732648">
                      <w:marLeft w:val="0"/>
                      <w:marRight w:val="0"/>
                      <w:marTop w:val="0"/>
                      <w:marBottom w:val="0"/>
                      <w:divBdr>
                        <w:top w:val="none" w:sz="0" w:space="0" w:color="auto"/>
                        <w:left w:val="none" w:sz="0" w:space="0" w:color="auto"/>
                        <w:bottom w:val="none" w:sz="0" w:space="0" w:color="auto"/>
                        <w:right w:val="none" w:sz="0" w:space="0" w:color="auto"/>
                      </w:divBdr>
                      <w:divsChild>
                        <w:div w:id="8161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7077">
                  <w:marLeft w:val="0"/>
                  <w:marRight w:val="0"/>
                  <w:marTop w:val="0"/>
                  <w:marBottom w:val="0"/>
                  <w:divBdr>
                    <w:top w:val="none" w:sz="0" w:space="0" w:color="auto"/>
                    <w:left w:val="none" w:sz="0" w:space="0" w:color="auto"/>
                    <w:bottom w:val="none" w:sz="0" w:space="0" w:color="auto"/>
                    <w:right w:val="none" w:sz="0" w:space="0" w:color="auto"/>
                  </w:divBdr>
                </w:div>
                <w:div w:id="1254630388">
                  <w:marLeft w:val="0"/>
                  <w:marRight w:val="0"/>
                  <w:marTop w:val="0"/>
                  <w:marBottom w:val="0"/>
                  <w:divBdr>
                    <w:top w:val="none" w:sz="0" w:space="0" w:color="auto"/>
                    <w:left w:val="none" w:sz="0" w:space="0" w:color="auto"/>
                    <w:bottom w:val="none" w:sz="0" w:space="0" w:color="auto"/>
                    <w:right w:val="none" w:sz="0" w:space="0" w:color="auto"/>
                  </w:divBdr>
                  <w:divsChild>
                    <w:div w:id="564292020">
                      <w:marLeft w:val="0"/>
                      <w:marRight w:val="0"/>
                      <w:marTop w:val="0"/>
                      <w:marBottom w:val="0"/>
                      <w:divBdr>
                        <w:top w:val="none" w:sz="0" w:space="0" w:color="auto"/>
                        <w:left w:val="none" w:sz="0" w:space="0" w:color="auto"/>
                        <w:bottom w:val="none" w:sz="0" w:space="0" w:color="auto"/>
                        <w:right w:val="none" w:sz="0" w:space="0" w:color="auto"/>
                      </w:divBdr>
                    </w:div>
                  </w:divsChild>
                </w:div>
                <w:div w:id="2088767251">
                  <w:marLeft w:val="0"/>
                  <w:marRight w:val="0"/>
                  <w:marTop w:val="0"/>
                  <w:marBottom w:val="0"/>
                  <w:divBdr>
                    <w:top w:val="none" w:sz="0" w:space="0" w:color="auto"/>
                    <w:left w:val="none" w:sz="0" w:space="0" w:color="auto"/>
                    <w:bottom w:val="none" w:sz="0" w:space="0" w:color="auto"/>
                    <w:right w:val="none" w:sz="0" w:space="0" w:color="auto"/>
                  </w:divBdr>
                  <w:divsChild>
                    <w:div w:id="945188955">
                      <w:marLeft w:val="0"/>
                      <w:marRight w:val="0"/>
                      <w:marTop w:val="0"/>
                      <w:marBottom w:val="0"/>
                      <w:divBdr>
                        <w:top w:val="none" w:sz="0" w:space="0" w:color="auto"/>
                        <w:left w:val="none" w:sz="0" w:space="0" w:color="auto"/>
                        <w:bottom w:val="none" w:sz="0" w:space="0" w:color="auto"/>
                        <w:right w:val="none" w:sz="0" w:space="0" w:color="auto"/>
                      </w:divBdr>
                      <w:divsChild>
                        <w:div w:id="17934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4679">
                  <w:marLeft w:val="0"/>
                  <w:marRight w:val="0"/>
                  <w:marTop w:val="0"/>
                  <w:marBottom w:val="0"/>
                  <w:divBdr>
                    <w:top w:val="none" w:sz="0" w:space="0" w:color="auto"/>
                    <w:left w:val="none" w:sz="0" w:space="0" w:color="auto"/>
                    <w:bottom w:val="none" w:sz="0" w:space="0" w:color="auto"/>
                    <w:right w:val="none" w:sz="0" w:space="0" w:color="auto"/>
                  </w:divBdr>
                  <w:divsChild>
                    <w:div w:id="1512376700">
                      <w:marLeft w:val="0"/>
                      <w:marRight w:val="0"/>
                      <w:marTop w:val="0"/>
                      <w:marBottom w:val="0"/>
                      <w:divBdr>
                        <w:top w:val="none" w:sz="0" w:space="0" w:color="auto"/>
                        <w:left w:val="none" w:sz="0" w:space="0" w:color="auto"/>
                        <w:bottom w:val="none" w:sz="0" w:space="0" w:color="auto"/>
                        <w:right w:val="none" w:sz="0" w:space="0" w:color="auto"/>
                      </w:divBdr>
                      <w:divsChild>
                        <w:div w:id="1700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6400">
                  <w:marLeft w:val="0"/>
                  <w:marRight w:val="0"/>
                  <w:marTop w:val="0"/>
                  <w:marBottom w:val="0"/>
                  <w:divBdr>
                    <w:top w:val="none" w:sz="0" w:space="0" w:color="auto"/>
                    <w:left w:val="none" w:sz="0" w:space="0" w:color="auto"/>
                    <w:bottom w:val="none" w:sz="0" w:space="0" w:color="auto"/>
                    <w:right w:val="none" w:sz="0" w:space="0" w:color="auto"/>
                  </w:divBdr>
                </w:div>
                <w:div w:id="479079172">
                  <w:marLeft w:val="0"/>
                  <w:marRight w:val="0"/>
                  <w:marTop w:val="0"/>
                  <w:marBottom w:val="0"/>
                  <w:divBdr>
                    <w:top w:val="none" w:sz="0" w:space="0" w:color="auto"/>
                    <w:left w:val="none" w:sz="0" w:space="0" w:color="auto"/>
                    <w:bottom w:val="none" w:sz="0" w:space="0" w:color="auto"/>
                    <w:right w:val="none" w:sz="0" w:space="0" w:color="auto"/>
                  </w:divBdr>
                  <w:divsChild>
                    <w:div w:id="536696268">
                      <w:marLeft w:val="0"/>
                      <w:marRight w:val="0"/>
                      <w:marTop w:val="0"/>
                      <w:marBottom w:val="0"/>
                      <w:divBdr>
                        <w:top w:val="none" w:sz="0" w:space="0" w:color="auto"/>
                        <w:left w:val="none" w:sz="0" w:space="0" w:color="auto"/>
                        <w:bottom w:val="none" w:sz="0" w:space="0" w:color="auto"/>
                        <w:right w:val="none" w:sz="0" w:space="0" w:color="auto"/>
                      </w:divBdr>
                    </w:div>
                  </w:divsChild>
                </w:div>
                <w:div w:id="47076290">
                  <w:marLeft w:val="0"/>
                  <w:marRight w:val="0"/>
                  <w:marTop w:val="0"/>
                  <w:marBottom w:val="0"/>
                  <w:divBdr>
                    <w:top w:val="none" w:sz="0" w:space="0" w:color="auto"/>
                    <w:left w:val="none" w:sz="0" w:space="0" w:color="auto"/>
                    <w:bottom w:val="none" w:sz="0" w:space="0" w:color="auto"/>
                    <w:right w:val="none" w:sz="0" w:space="0" w:color="auto"/>
                  </w:divBdr>
                  <w:divsChild>
                    <w:div w:id="268658572">
                      <w:marLeft w:val="0"/>
                      <w:marRight w:val="0"/>
                      <w:marTop w:val="0"/>
                      <w:marBottom w:val="0"/>
                      <w:divBdr>
                        <w:top w:val="none" w:sz="0" w:space="0" w:color="auto"/>
                        <w:left w:val="none" w:sz="0" w:space="0" w:color="auto"/>
                        <w:bottom w:val="none" w:sz="0" w:space="0" w:color="auto"/>
                        <w:right w:val="none" w:sz="0" w:space="0" w:color="auto"/>
                      </w:divBdr>
                      <w:divsChild>
                        <w:div w:id="13483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918">
                  <w:marLeft w:val="0"/>
                  <w:marRight w:val="0"/>
                  <w:marTop w:val="0"/>
                  <w:marBottom w:val="0"/>
                  <w:divBdr>
                    <w:top w:val="none" w:sz="0" w:space="0" w:color="auto"/>
                    <w:left w:val="none" w:sz="0" w:space="0" w:color="auto"/>
                    <w:bottom w:val="none" w:sz="0" w:space="0" w:color="auto"/>
                    <w:right w:val="none" w:sz="0" w:space="0" w:color="auto"/>
                  </w:divBdr>
                  <w:divsChild>
                    <w:div w:id="2143956691">
                      <w:marLeft w:val="0"/>
                      <w:marRight w:val="0"/>
                      <w:marTop w:val="0"/>
                      <w:marBottom w:val="0"/>
                      <w:divBdr>
                        <w:top w:val="none" w:sz="0" w:space="0" w:color="auto"/>
                        <w:left w:val="none" w:sz="0" w:space="0" w:color="auto"/>
                        <w:bottom w:val="none" w:sz="0" w:space="0" w:color="auto"/>
                        <w:right w:val="none" w:sz="0" w:space="0" w:color="auto"/>
                      </w:divBdr>
                      <w:divsChild>
                        <w:div w:id="15443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418">
                  <w:marLeft w:val="0"/>
                  <w:marRight w:val="0"/>
                  <w:marTop w:val="0"/>
                  <w:marBottom w:val="0"/>
                  <w:divBdr>
                    <w:top w:val="none" w:sz="0" w:space="0" w:color="auto"/>
                    <w:left w:val="none" w:sz="0" w:space="0" w:color="auto"/>
                    <w:bottom w:val="none" w:sz="0" w:space="0" w:color="auto"/>
                    <w:right w:val="none" w:sz="0" w:space="0" w:color="auto"/>
                  </w:divBdr>
                </w:div>
                <w:div w:id="1696956170">
                  <w:marLeft w:val="0"/>
                  <w:marRight w:val="0"/>
                  <w:marTop w:val="0"/>
                  <w:marBottom w:val="0"/>
                  <w:divBdr>
                    <w:top w:val="none" w:sz="0" w:space="0" w:color="auto"/>
                    <w:left w:val="none" w:sz="0" w:space="0" w:color="auto"/>
                    <w:bottom w:val="none" w:sz="0" w:space="0" w:color="auto"/>
                    <w:right w:val="none" w:sz="0" w:space="0" w:color="auto"/>
                  </w:divBdr>
                  <w:divsChild>
                    <w:div w:id="808865843">
                      <w:marLeft w:val="0"/>
                      <w:marRight w:val="0"/>
                      <w:marTop w:val="0"/>
                      <w:marBottom w:val="0"/>
                      <w:divBdr>
                        <w:top w:val="none" w:sz="0" w:space="0" w:color="auto"/>
                        <w:left w:val="none" w:sz="0" w:space="0" w:color="auto"/>
                        <w:bottom w:val="none" w:sz="0" w:space="0" w:color="auto"/>
                        <w:right w:val="none" w:sz="0" w:space="0" w:color="auto"/>
                      </w:divBdr>
                    </w:div>
                  </w:divsChild>
                </w:div>
                <w:div w:id="1109859363">
                  <w:marLeft w:val="0"/>
                  <w:marRight w:val="0"/>
                  <w:marTop w:val="0"/>
                  <w:marBottom w:val="0"/>
                  <w:divBdr>
                    <w:top w:val="none" w:sz="0" w:space="0" w:color="auto"/>
                    <w:left w:val="none" w:sz="0" w:space="0" w:color="auto"/>
                    <w:bottom w:val="none" w:sz="0" w:space="0" w:color="auto"/>
                    <w:right w:val="none" w:sz="0" w:space="0" w:color="auto"/>
                  </w:divBdr>
                  <w:divsChild>
                    <w:div w:id="128280888">
                      <w:marLeft w:val="0"/>
                      <w:marRight w:val="0"/>
                      <w:marTop w:val="0"/>
                      <w:marBottom w:val="0"/>
                      <w:divBdr>
                        <w:top w:val="none" w:sz="0" w:space="0" w:color="auto"/>
                        <w:left w:val="none" w:sz="0" w:space="0" w:color="auto"/>
                        <w:bottom w:val="none" w:sz="0" w:space="0" w:color="auto"/>
                        <w:right w:val="none" w:sz="0" w:space="0" w:color="auto"/>
                      </w:divBdr>
                      <w:divsChild>
                        <w:div w:id="12687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644">
                  <w:marLeft w:val="0"/>
                  <w:marRight w:val="0"/>
                  <w:marTop w:val="0"/>
                  <w:marBottom w:val="0"/>
                  <w:divBdr>
                    <w:top w:val="none" w:sz="0" w:space="0" w:color="auto"/>
                    <w:left w:val="none" w:sz="0" w:space="0" w:color="auto"/>
                    <w:bottom w:val="none" w:sz="0" w:space="0" w:color="auto"/>
                    <w:right w:val="none" w:sz="0" w:space="0" w:color="auto"/>
                  </w:divBdr>
                  <w:divsChild>
                    <w:div w:id="505636507">
                      <w:marLeft w:val="0"/>
                      <w:marRight w:val="0"/>
                      <w:marTop w:val="0"/>
                      <w:marBottom w:val="0"/>
                      <w:divBdr>
                        <w:top w:val="none" w:sz="0" w:space="0" w:color="auto"/>
                        <w:left w:val="none" w:sz="0" w:space="0" w:color="auto"/>
                        <w:bottom w:val="none" w:sz="0" w:space="0" w:color="auto"/>
                        <w:right w:val="none" w:sz="0" w:space="0" w:color="auto"/>
                      </w:divBdr>
                      <w:divsChild>
                        <w:div w:id="175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5075">
                  <w:marLeft w:val="0"/>
                  <w:marRight w:val="0"/>
                  <w:marTop w:val="0"/>
                  <w:marBottom w:val="0"/>
                  <w:divBdr>
                    <w:top w:val="none" w:sz="0" w:space="0" w:color="auto"/>
                    <w:left w:val="none" w:sz="0" w:space="0" w:color="auto"/>
                    <w:bottom w:val="none" w:sz="0" w:space="0" w:color="auto"/>
                    <w:right w:val="none" w:sz="0" w:space="0" w:color="auto"/>
                  </w:divBdr>
                </w:div>
                <w:div w:id="244731986">
                  <w:marLeft w:val="0"/>
                  <w:marRight w:val="0"/>
                  <w:marTop w:val="0"/>
                  <w:marBottom w:val="0"/>
                  <w:divBdr>
                    <w:top w:val="none" w:sz="0" w:space="0" w:color="auto"/>
                    <w:left w:val="none" w:sz="0" w:space="0" w:color="auto"/>
                    <w:bottom w:val="none" w:sz="0" w:space="0" w:color="auto"/>
                    <w:right w:val="none" w:sz="0" w:space="0" w:color="auto"/>
                  </w:divBdr>
                  <w:divsChild>
                    <w:div w:id="325716509">
                      <w:marLeft w:val="0"/>
                      <w:marRight w:val="0"/>
                      <w:marTop w:val="0"/>
                      <w:marBottom w:val="0"/>
                      <w:divBdr>
                        <w:top w:val="none" w:sz="0" w:space="0" w:color="auto"/>
                        <w:left w:val="none" w:sz="0" w:space="0" w:color="auto"/>
                        <w:bottom w:val="none" w:sz="0" w:space="0" w:color="auto"/>
                        <w:right w:val="none" w:sz="0" w:space="0" w:color="auto"/>
                      </w:divBdr>
                    </w:div>
                  </w:divsChild>
                </w:div>
                <w:div w:id="1090927825">
                  <w:marLeft w:val="0"/>
                  <w:marRight w:val="0"/>
                  <w:marTop w:val="0"/>
                  <w:marBottom w:val="0"/>
                  <w:divBdr>
                    <w:top w:val="none" w:sz="0" w:space="0" w:color="auto"/>
                    <w:left w:val="none" w:sz="0" w:space="0" w:color="auto"/>
                    <w:bottom w:val="none" w:sz="0" w:space="0" w:color="auto"/>
                    <w:right w:val="none" w:sz="0" w:space="0" w:color="auto"/>
                  </w:divBdr>
                  <w:divsChild>
                    <w:div w:id="1743213786">
                      <w:marLeft w:val="0"/>
                      <w:marRight w:val="0"/>
                      <w:marTop w:val="0"/>
                      <w:marBottom w:val="0"/>
                      <w:divBdr>
                        <w:top w:val="none" w:sz="0" w:space="0" w:color="auto"/>
                        <w:left w:val="none" w:sz="0" w:space="0" w:color="auto"/>
                        <w:bottom w:val="none" w:sz="0" w:space="0" w:color="auto"/>
                        <w:right w:val="none" w:sz="0" w:space="0" w:color="auto"/>
                      </w:divBdr>
                      <w:divsChild>
                        <w:div w:id="166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2268">
                  <w:marLeft w:val="0"/>
                  <w:marRight w:val="0"/>
                  <w:marTop w:val="0"/>
                  <w:marBottom w:val="0"/>
                  <w:divBdr>
                    <w:top w:val="none" w:sz="0" w:space="0" w:color="auto"/>
                    <w:left w:val="none" w:sz="0" w:space="0" w:color="auto"/>
                    <w:bottom w:val="none" w:sz="0" w:space="0" w:color="auto"/>
                    <w:right w:val="none" w:sz="0" w:space="0" w:color="auto"/>
                  </w:divBdr>
                  <w:divsChild>
                    <w:div w:id="1665628077">
                      <w:marLeft w:val="0"/>
                      <w:marRight w:val="0"/>
                      <w:marTop w:val="0"/>
                      <w:marBottom w:val="0"/>
                      <w:divBdr>
                        <w:top w:val="none" w:sz="0" w:space="0" w:color="auto"/>
                        <w:left w:val="none" w:sz="0" w:space="0" w:color="auto"/>
                        <w:bottom w:val="none" w:sz="0" w:space="0" w:color="auto"/>
                        <w:right w:val="none" w:sz="0" w:space="0" w:color="auto"/>
                      </w:divBdr>
                      <w:divsChild>
                        <w:div w:id="11564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703">
                  <w:marLeft w:val="0"/>
                  <w:marRight w:val="0"/>
                  <w:marTop w:val="0"/>
                  <w:marBottom w:val="0"/>
                  <w:divBdr>
                    <w:top w:val="none" w:sz="0" w:space="0" w:color="auto"/>
                    <w:left w:val="none" w:sz="0" w:space="0" w:color="auto"/>
                    <w:bottom w:val="none" w:sz="0" w:space="0" w:color="auto"/>
                    <w:right w:val="none" w:sz="0" w:space="0" w:color="auto"/>
                  </w:divBdr>
                </w:div>
                <w:div w:id="1460147473">
                  <w:marLeft w:val="0"/>
                  <w:marRight w:val="0"/>
                  <w:marTop w:val="0"/>
                  <w:marBottom w:val="0"/>
                  <w:divBdr>
                    <w:top w:val="none" w:sz="0" w:space="0" w:color="auto"/>
                    <w:left w:val="none" w:sz="0" w:space="0" w:color="auto"/>
                    <w:bottom w:val="none" w:sz="0" w:space="0" w:color="auto"/>
                    <w:right w:val="none" w:sz="0" w:space="0" w:color="auto"/>
                  </w:divBdr>
                  <w:divsChild>
                    <w:div w:id="340863295">
                      <w:marLeft w:val="0"/>
                      <w:marRight w:val="0"/>
                      <w:marTop w:val="0"/>
                      <w:marBottom w:val="0"/>
                      <w:divBdr>
                        <w:top w:val="none" w:sz="0" w:space="0" w:color="auto"/>
                        <w:left w:val="none" w:sz="0" w:space="0" w:color="auto"/>
                        <w:bottom w:val="none" w:sz="0" w:space="0" w:color="auto"/>
                        <w:right w:val="none" w:sz="0" w:space="0" w:color="auto"/>
                      </w:divBdr>
                    </w:div>
                  </w:divsChild>
                </w:div>
                <w:div w:id="1571889875">
                  <w:marLeft w:val="0"/>
                  <w:marRight w:val="0"/>
                  <w:marTop w:val="0"/>
                  <w:marBottom w:val="0"/>
                  <w:divBdr>
                    <w:top w:val="none" w:sz="0" w:space="0" w:color="auto"/>
                    <w:left w:val="none" w:sz="0" w:space="0" w:color="auto"/>
                    <w:bottom w:val="none" w:sz="0" w:space="0" w:color="auto"/>
                    <w:right w:val="none" w:sz="0" w:space="0" w:color="auto"/>
                  </w:divBdr>
                  <w:divsChild>
                    <w:div w:id="1199590788">
                      <w:marLeft w:val="0"/>
                      <w:marRight w:val="0"/>
                      <w:marTop w:val="0"/>
                      <w:marBottom w:val="0"/>
                      <w:divBdr>
                        <w:top w:val="none" w:sz="0" w:space="0" w:color="auto"/>
                        <w:left w:val="none" w:sz="0" w:space="0" w:color="auto"/>
                        <w:bottom w:val="none" w:sz="0" w:space="0" w:color="auto"/>
                        <w:right w:val="none" w:sz="0" w:space="0" w:color="auto"/>
                      </w:divBdr>
                      <w:divsChild>
                        <w:div w:id="844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0100">
                  <w:marLeft w:val="0"/>
                  <w:marRight w:val="0"/>
                  <w:marTop w:val="0"/>
                  <w:marBottom w:val="0"/>
                  <w:divBdr>
                    <w:top w:val="none" w:sz="0" w:space="0" w:color="auto"/>
                    <w:left w:val="none" w:sz="0" w:space="0" w:color="auto"/>
                    <w:bottom w:val="none" w:sz="0" w:space="0" w:color="auto"/>
                    <w:right w:val="none" w:sz="0" w:space="0" w:color="auto"/>
                  </w:divBdr>
                  <w:divsChild>
                    <w:div w:id="1131363043">
                      <w:marLeft w:val="0"/>
                      <w:marRight w:val="0"/>
                      <w:marTop w:val="0"/>
                      <w:marBottom w:val="0"/>
                      <w:divBdr>
                        <w:top w:val="none" w:sz="0" w:space="0" w:color="auto"/>
                        <w:left w:val="none" w:sz="0" w:space="0" w:color="auto"/>
                        <w:bottom w:val="none" w:sz="0" w:space="0" w:color="auto"/>
                        <w:right w:val="none" w:sz="0" w:space="0" w:color="auto"/>
                      </w:divBdr>
                      <w:divsChild>
                        <w:div w:id="1324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8435">
                  <w:marLeft w:val="0"/>
                  <w:marRight w:val="0"/>
                  <w:marTop w:val="0"/>
                  <w:marBottom w:val="0"/>
                  <w:divBdr>
                    <w:top w:val="none" w:sz="0" w:space="0" w:color="auto"/>
                    <w:left w:val="none" w:sz="0" w:space="0" w:color="auto"/>
                    <w:bottom w:val="none" w:sz="0" w:space="0" w:color="auto"/>
                    <w:right w:val="none" w:sz="0" w:space="0" w:color="auto"/>
                  </w:divBdr>
                </w:div>
                <w:div w:id="1451632858">
                  <w:marLeft w:val="0"/>
                  <w:marRight w:val="0"/>
                  <w:marTop w:val="0"/>
                  <w:marBottom w:val="0"/>
                  <w:divBdr>
                    <w:top w:val="none" w:sz="0" w:space="0" w:color="auto"/>
                    <w:left w:val="none" w:sz="0" w:space="0" w:color="auto"/>
                    <w:bottom w:val="none" w:sz="0" w:space="0" w:color="auto"/>
                    <w:right w:val="none" w:sz="0" w:space="0" w:color="auto"/>
                  </w:divBdr>
                  <w:divsChild>
                    <w:div w:id="790781957">
                      <w:marLeft w:val="0"/>
                      <w:marRight w:val="0"/>
                      <w:marTop w:val="0"/>
                      <w:marBottom w:val="0"/>
                      <w:divBdr>
                        <w:top w:val="none" w:sz="0" w:space="0" w:color="auto"/>
                        <w:left w:val="none" w:sz="0" w:space="0" w:color="auto"/>
                        <w:bottom w:val="none" w:sz="0" w:space="0" w:color="auto"/>
                        <w:right w:val="none" w:sz="0" w:space="0" w:color="auto"/>
                      </w:divBdr>
                    </w:div>
                  </w:divsChild>
                </w:div>
                <w:div w:id="269943086">
                  <w:marLeft w:val="0"/>
                  <w:marRight w:val="0"/>
                  <w:marTop w:val="0"/>
                  <w:marBottom w:val="0"/>
                  <w:divBdr>
                    <w:top w:val="none" w:sz="0" w:space="0" w:color="auto"/>
                    <w:left w:val="none" w:sz="0" w:space="0" w:color="auto"/>
                    <w:bottom w:val="none" w:sz="0" w:space="0" w:color="auto"/>
                    <w:right w:val="none" w:sz="0" w:space="0" w:color="auto"/>
                  </w:divBdr>
                  <w:divsChild>
                    <w:div w:id="1617326579">
                      <w:marLeft w:val="0"/>
                      <w:marRight w:val="0"/>
                      <w:marTop w:val="0"/>
                      <w:marBottom w:val="0"/>
                      <w:divBdr>
                        <w:top w:val="none" w:sz="0" w:space="0" w:color="auto"/>
                        <w:left w:val="none" w:sz="0" w:space="0" w:color="auto"/>
                        <w:bottom w:val="none" w:sz="0" w:space="0" w:color="auto"/>
                        <w:right w:val="none" w:sz="0" w:space="0" w:color="auto"/>
                      </w:divBdr>
                      <w:divsChild>
                        <w:div w:id="11718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500">
                  <w:marLeft w:val="0"/>
                  <w:marRight w:val="0"/>
                  <w:marTop w:val="0"/>
                  <w:marBottom w:val="0"/>
                  <w:divBdr>
                    <w:top w:val="none" w:sz="0" w:space="0" w:color="auto"/>
                    <w:left w:val="none" w:sz="0" w:space="0" w:color="auto"/>
                    <w:bottom w:val="none" w:sz="0" w:space="0" w:color="auto"/>
                    <w:right w:val="none" w:sz="0" w:space="0" w:color="auto"/>
                  </w:divBdr>
                  <w:divsChild>
                    <w:div w:id="1079595659">
                      <w:marLeft w:val="0"/>
                      <w:marRight w:val="0"/>
                      <w:marTop w:val="0"/>
                      <w:marBottom w:val="0"/>
                      <w:divBdr>
                        <w:top w:val="none" w:sz="0" w:space="0" w:color="auto"/>
                        <w:left w:val="none" w:sz="0" w:space="0" w:color="auto"/>
                        <w:bottom w:val="none" w:sz="0" w:space="0" w:color="auto"/>
                        <w:right w:val="none" w:sz="0" w:space="0" w:color="auto"/>
                      </w:divBdr>
                      <w:divsChild>
                        <w:div w:id="9926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733">
                  <w:marLeft w:val="0"/>
                  <w:marRight w:val="0"/>
                  <w:marTop w:val="0"/>
                  <w:marBottom w:val="0"/>
                  <w:divBdr>
                    <w:top w:val="none" w:sz="0" w:space="0" w:color="auto"/>
                    <w:left w:val="none" w:sz="0" w:space="0" w:color="auto"/>
                    <w:bottom w:val="none" w:sz="0" w:space="0" w:color="auto"/>
                    <w:right w:val="none" w:sz="0" w:space="0" w:color="auto"/>
                  </w:divBdr>
                </w:div>
                <w:div w:id="1919318564">
                  <w:marLeft w:val="0"/>
                  <w:marRight w:val="0"/>
                  <w:marTop w:val="0"/>
                  <w:marBottom w:val="0"/>
                  <w:divBdr>
                    <w:top w:val="none" w:sz="0" w:space="0" w:color="auto"/>
                    <w:left w:val="none" w:sz="0" w:space="0" w:color="auto"/>
                    <w:bottom w:val="none" w:sz="0" w:space="0" w:color="auto"/>
                    <w:right w:val="none" w:sz="0" w:space="0" w:color="auto"/>
                  </w:divBdr>
                  <w:divsChild>
                    <w:div w:id="1382511020">
                      <w:marLeft w:val="0"/>
                      <w:marRight w:val="0"/>
                      <w:marTop w:val="0"/>
                      <w:marBottom w:val="0"/>
                      <w:divBdr>
                        <w:top w:val="none" w:sz="0" w:space="0" w:color="auto"/>
                        <w:left w:val="none" w:sz="0" w:space="0" w:color="auto"/>
                        <w:bottom w:val="none" w:sz="0" w:space="0" w:color="auto"/>
                        <w:right w:val="none" w:sz="0" w:space="0" w:color="auto"/>
                      </w:divBdr>
                    </w:div>
                  </w:divsChild>
                </w:div>
                <w:div w:id="36662128">
                  <w:marLeft w:val="0"/>
                  <w:marRight w:val="0"/>
                  <w:marTop w:val="0"/>
                  <w:marBottom w:val="0"/>
                  <w:divBdr>
                    <w:top w:val="none" w:sz="0" w:space="0" w:color="auto"/>
                    <w:left w:val="none" w:sz="0" w:space="0" w:color="auto"/>
                    <w:bottom w:val="none" w:sz="0" w:space="0" w:color="auto"/>
                    <w:right w:val="none" w:sz="0" w:space="0" w:color="auto"/>
                  </w:divBdr>
                  <w:divsChild>
                    <w:div w:id="250236390">
                      <w:marLeft w:val="0"/>
                      <w:marRight w:val="0"/>
                      <w:marTop w:val="0"/>
                      <w:marBottom w:val="0"/>
                      <w:divBdr>
                        <w:top w:val="none" w:sz="0" w:space="0" w:color="auto"/>
                        <w:left w:val="none" w:sz="0" w:space="0" w:color="auto"/>
                        <w:bottom w:val="none" w:sz="0" w:space="0" w:color="auto"/>
                        <w:right w:val="none" w:sz="0" w:space="0" w:color="auto"/>
                      </w:divBdr>
                      <w:divsChild>
                        <w:div w:id="16978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77035">
                  <w:marLeft w:val="0"/>
                  <w:marRight w:val="0"/>
                  <w:marTop w:val="0"/>
                  <w:marBottom w:val="0"/>
                  <w:divBdr>
                    <w:top w:val="none" w:sz="0" w:space="0" w:color="auto"/>
                    <w:left w:val="none" w:sz="0" w:space="0" w:color="auto"/>
                    <w:bottom w:val="none" w:sz="0" w:space="0" w:color="auto"/>
                    <w:right w:val="none" w:sz="0" w:space="0" w:color="auto"/>
                  </w:divBdr>
                  <w:divsChild>
                    <w:div w:id="1236667563">
                      <w:marLeft w:val="0"/>
                      <w:marRight w:val="0"/>
                      <w:marTop w:val="0"/>
                      <w:marBottom w:val="0"/>
                      <w:divBdr>
                        <w:top w:val="none" w:sz="0" w:space="0" w:color="auto"/>
                        <w:left w:val="none" w:sz="0" w:space="0" w:color="auto"/>
                        <w:bottom w:val="none" w:sz="0" w:space="0" w:color="auto"/>
                        <w:right w:val="none" w:sz="0" w:space="0" w:color="auto"/>
                      </w:divBdr>
                      <w:divsChild>
                        <w:div w:id="14926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6455">
                  <w:marLeft w:val="0"/>
                  <w:marRight w:val="0"/>
                  <w:marTop w:val="0"/>
                  <w:marBottom w:val="0"/>
                  <w:divBdr>
                    <w:top w:val="none" w:sz="0" w:space="0" w:color="auto"/>
                    <w:left w:val="none" w:sz="0" w:space="0" w:color="auto"/>
                    <w:bottom w:val="none" w:sz="0" w:space="0" w:color="auto"/>
                    <w:right w:val="none" w:sz="0" w:space="0" w:color="auto"/>
                  </w:divBdr>
                </w:div>
                <w:div w:id="2100368938">
                  <w:marLeft w:val="0"/>
                  <w:marRight w:val="0"/>
                  <w:marTop w:val="0"/>
                  <w:marBottom w:val="0"/>
                  <w:divBdr>
                    <w:top w:val="none" w:sz="0" w:space="0" w:color="auto"/>
                    <w:left w:val="none" w:sz="0" w:space="0" w:color="auto"/>
                    <w:bottom w:val="none" w:sz="0" w:space="0" w:color="auto"/>
                    <w:right w:val="none" w:sz="0" w:space="0" w:color="auto"/>
                  </w:divBdr>
                  <w:divsChild>
                    <w:div w:id="1237479131">
                      <w:marLeft w:val="0"/>
                      <w:marRight w:val="0"/>
                      <w:marTop w:val="0"/>
                      <w:marBottom w:val="0"/>
                      <w:divBdr>
                        <w:top w:val="none" w:sz="0" w:space="0" w:color="auto"/>
                        <w:left w:val="none" w:sz="0" w:space="0" w:color="auto"/>
                        <w:bottom w:val="none" w:sz="0" w:space="0" w:color="auto"/>
                        <w:right w:val="none" w:sz="0" w:space="0" w:color="auto"/>
                      </w:divBdr>
                    </w:div>
                  </w:divsChild>
                </w:div>
                <w:div w:id="1782648862">
                  <w:marLeft w:val="0"/>
                  <w:marRight w:val="0"/>
                  <w:marTop w:val="0"/>
                  <w:marBottom w:val="0"/>
                  <w:divBdr>
                    <w:top w:val="none" w:sz="0" w:space="0" w:color="auto"/>
                    <w:left w:val="none" w:sz="0" w:space="0" w:color="auto"/>
                    <w:bottom w:val="none" w:sz="0" w:space="0" w:color="auto"/>
                    <w:right w:val="none" w:sz="0" w:space="0" w:color="auto"/>
                  </w:divBdr>
                  <w:divsChild>
                    <w:div w:id="1702629463">
                      <w:marLeft w:val="0"/>
                      <w:marRight w:val="0"/>
                      <w:marTop w:val="0"/>
                      <w:marBottom w:val="0"/>
                      <w:divBdr>
                        <w:top w:val="none" w:sz="0" w:space="0" w:color="auto"/>
                        <w:left w:val="none" w:sz="0" w:space="0" w:color="auto"/>
                        <w:bottom w:val="none" w:sz="0" w:space="0" w:color="auto"/>
                        <w:right w:val="none" w:sz="0" w:space="0" w:color="auto"/>
                      </w:divBdr>
                      <w:divsChild>
                        <w:div w:id="1741715086">
                          <w:marLeft w:val="0"/>
                          <w:marRight w:val="0"/>
                          <w:marTop w:val="0"/>
                          <w:marBottom w:val="0"/>
                          <w:divBdr>
                            <w:top w:val="none" w:sz="0" w:space="0" w:color="auto"/>
                            <w:left w:val="none" w:sz="0" w:space="0" w:color="auto"/>
                            <w:bottom w:val="none" w:sz="0" w:space="0" w:color="auto"/>
                            <w:right w:val="none" w:sz="0" w:space="0" w:color="auto"/>
                          </w:divBdr>
                        </w:div>
                        <w:div w:id="15948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9017">
                  <w:marLeft w:val="0"/>
                  <w:marRight w:val="0"/>
                  <w:marTop w:val="0"/>
                  <w:marBottom w:val="0"/>
                  <w:divBdr>
                    <w:top w:val="none" w:sz="0" w:space="0" w:color="auto"/>
                    <w:left w:val="none" w:sz="0" w:space="0" w:color="auto"/>
                    <w:bottom w:val="none" w:sz="0" w:space="0" w:color="auto"/>
                    <w:right w:val="none" w:sz="0" w:space="0" w:color="auto"/>
                  </w:divBdr>
                  <w:divsChild>
                    <w:div w:id="538516816">
                      <w:marLeft w:val="0"/>
                      <w:marRight w:val="0"/>
                      <w:marTop w:val="0"/>
                      <w:marBottom w:val="0"/>
                      <w:divBdr>
                        <w:top w:val="none" w:sz="0" w:space="0" w:color="auto"/>
                        <w:left w:val="none" w:sz="0" w:space="0" w:color="auto"/>
                        <w:bottom w:val="none" w:sz="0" w:space="0" w:color="auto"/>
                        <w:right w:val="none" w:sz="0" w:space="0" w:color="auto"/>
                      </w:divBdr>
                      <w:divsChild>
                        <w:div w:id="1557737382">
                          <w:marLeft w:val="0"/>
                          <w:marRight w:val="0"/>
                          <w:marTop w:val="0"/>
                          <w:marBottom w:val="0"/>
                          <w:divBdr>
                            <w:top w:val="none" w:sz="0" w:space="0" w:color="auto"/>
                            <w:left w:val="none" w:sz="0" w:space="0" w:color="auto"/>
                            <w:bottom w:val="none" w:sz="0" w:space="0" w:color="auto"/>
                            <w:right w:val="none" w:sz="0" w:space="0" w:color="auto"/>
                          </w:divBdr>
                        </w:div>
                        <w:div w:id="1552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343">
                  <w:marLeft w:val="0"/>
                  <w:marRight w:val="0"/>
                  <w:marTop w:val="0"/>
                  <w:marBottom w:val="0"/>
                  <w:divBdr>
                    <w:top w:val="none" w:sz="0" w:space="0" w:color="auto"/>
                    <w:left w:val="none" w:sz="0" w:space="0" w:color="auto"/>
                    <w:bottom w:val="none" w:sz="0" w:space="0" w:color="auto"/>
                    <w:right w:val="none" w:sz="0" w:space="0" w:color="auto"/>
                  </w:divBdr>
                  <w:divsChild>
                    <w:div w:id="266351937">
                      <w:marLeft w:val="0"/>
                      <w:marRight w:val="0"/>
                      <w:marTop w:val="0"/>
                      <w:marBottom w:val="0"/>
                      <w:divBdr>
                        <w:top w:val="none" w:sz="0" w:space="0" w:color="auto"/>
                        <w:left w:val="none" w:sz="0" w:space="0" w:color="auto"/>
                        <w:bottom w:val="none" w:sz="0" w:space="0" w:color="auto"/>
                        <w:right w:val="none" w:sz="0" w:space="0" w:color="auto"/>
                      </w:divBdr>
                      <w:divsChild>
                        <w:div w:id="2045134669">
                          <w:marLeft w:val="0"/>
                          <w:marRight w:val="0"/>
                          <w:marTop w:val="0"/>
                          <w:marBottom w:val="0"/>
                          <w:divBdr>
                            <w:top w:val="none" w:sz="0" w:space="0" w:color="auto"/>
                            <w:left w:val="none" w:sz="0" w:space="0" w:color="auto"/>
                            <w:bottom w:val="none" w:sz="0" w:space="0" w:color="auto"/>
                            <w:right w:val="none" w:sz="0" w:space="0" w:color="auto"/>
                          </w:divBdr>
                        </w:div>
                        <w:div w:id="17553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5296">
                  <w:marLeft w:val="0"/>
                  <w:marRight w:val="0"/>
                  <w:marTop w:val="0"/>
                  <w:marBottom w:val="0"/>
                  <w:divBdr>
                    <w:top w:val="none" w:sz="0" w:space="0" w:color="auto"/>
                    <w:left w:val="none" w:sz="0" w:space="0" w:color="auto"/>
                    <w:bottom w:val="none" w:sz="0" w:space="0" w:color="auto"/>
                    <w:right w:val="none" w:sz="0" w:space="0" w:color="auto"/>
                  </w:divBdr>
                </w:div>
                <w:div w:id="1851723990">
                  <w:marLeft w:val="0"/>
                  <w:marRight w:val="0"/>
                  <w:marTop w:val="0"/>
                  <w:marBottom w:val="0"/>
                  <w:divBdr>
                    <w:top w:val="none" w:sz="0" w:space="0" w:color="auto"/>
                    <w:left w:val="none" w:sz="0" w:space="0" w:color="auto"/>
                    <w:bottom w:val="none" w:sz="0" w:space="0" w:color="auto"/>
                    <w:right w:val="none" w:sz="0" w:space="0" w:color="auto"/>
                  </w:divBdr>
                  <w:divsChild>
                    <w:div w:id="429010366">
                      <w:marLeft w:val="0"/>
                      <w:marRight w:val="0"/>
                      <w:marTop w:val="0"/>
                      <w:marBottom w:val="0"/>
                      <w:divBdr>
                        <w:top w:val="none" w:sz="0" w:space="0" w:color="auto"/>
                        <w:left w:val="none" w:sz="0" w:space="0" w:color="auto"/>
                        <w:bottom w:val="none" w:sz="0" w:space="0" w:color="auto"/>
                        <w:right w:val="none" w:sz="0" w:space="0" w:color="auto"/>
                      </w:divBdr>
                    </w:div>
                  </w:divsChild>
                </w:div>
                <w:div w:id="1918593402">
                  <w:marLeft w:val="0"/>
                  <w:marRight w:val="0"/>
                  <w:marTop w:val="0"/>
                  <w:marBottom w:val="0"/>
                  <w:divBdr>
                    <w:top w:val="none" w:sz="0" w:space="0" w:color="auto"/>
                    <w:left w:val="none" w:sz="0" w:space="0" w:color="auto"/>
                    <w:bottom w:val="none" w:sz="0" w:space="0" w:color="auto"/>
                    <w:right w:val="none" w:sz="0" w:space="0" w:color="auto"/>
                  </w:divBdr>
                  <w:divsChild>
                    <w:div w:id="1224946227">
                      <w:marLeft w:val="0"/>
                      <w:marRight w:val="0"/>
                      <w:marTop w:val="0"/>
                      <w:marBottom w:val="0"/>
                      <w:divBdr>
                        <w:top w:val="none" w:sz="0" w:space="0" w:color="auto"/>
                        <w:left w:val="none" w:sz="0" w:space="0" w:color="auto"/>
                        <w:bottom w:val="none" w:sz="0" w:space="0" w:color="auto"/>
                        <w:right w:val="none" w:sz="0" w:space="0" w:color="auto"/>
                      </w:divBdr>
                      <w:divsChild>
                        <w:div w:id="2129469606">
                          <w:marLeft w:val="0"/>
                          <w:marRight w:val="0"/>
                          <w:marTop w:val="0"/>
                          <w:marBottom w:val="0"/>
                          <w:divBdr>
                            <w:top w:val="none" w:sz="0" w:space="0" w:color="auto"/>
                            <w:left w:val="none" w:sz="0" w:space="0" w:color="auto"/>
                            <w:bottom w:val="none" w:sz="0" w:space="0" w:color="auto"/>
                            <w:right w:val="none" w:sz="0" w:space="0" w:color="auto"/>
                          </w:divBdr>
                        </w:div>
                        <w:div w:id="1645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2029">
                  <w:marLeft w:val="0"/>
                  <w:marRight w:val="0"/>
                  <w:marTop w:val="0"/>
                  <w:marBottom w:val="0"/>
                  <w:divBdr>
                    <w:top w:val="none" w:sz="0" w:space="0" w:color="auto"/>
                    <w:left w:val="none" w:sz="0" w:space="0" w:color="auto"/>
                    <w:bottom w:val="none" w:sz="0" w:space="0" w:color="auto"/>
                    <w:right w:val="none" w:sz="0" w:space="0" w:color="auto"/>
                  </w:divBdr>
                  <w:divsChild>
                    <w:div w:id="1853837610">
                      <w:marLeft w:val="0"/>
                      <w:marRight w:val="0"/>
                      <w:marTop w:val="0"/>
                      <w:marBottom w:val="0"/>
                      <w:divBdr>
                        <w:top w:val="none" w:sz="0" w:space="0" w:color="auto"/>
                        <w:left w:val="none" w:sz="0" w:space="0" w:color="auto"/>
                        <w:bottom w:val="none" w:sz="0" w:space="0" w:color="auto"/>
                        <w:right w:val="none" w:sz="0" w:space="0" w:color="auto"/>
                      </w:divBdr>
                      <w:divsChild>
                        <w:div w:id="372389457">
                          <w:marLeft w:val="0"/>
                          <w:marRight w:val="0"/>
                          <w:marTop w:val="0"/>
                          <w:marBottom w:val="0"/>
                          <w:divBdr>
                            <w:top w:val="none" w:sz="0" w:space="0" w:color="auto"/>
                            <w:left w:val="none" w:sz="0" w:space="0" w:color="auto"/>
                            <w:bottom w:val="none" w:sz="0" w:space="0" w:color="auto"/>
                            <w:right w:val="none" w:sz="0" w:space="0" w:color="auto"/>
                          </w:divBdr>
                        </w:div>
                        <w:div w:id="18192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9850">
                  <w:marLeft w:val="0"/>
                  <w:marRight w:val="0"/>
                  <w:marTop w:val="0"/>
                  <w:marBottom w:val="0"/>
                  <w:divBdr>
                    <w:top w:val="none" w:sz="0" w:space="0" w:color="auto"/>
                    <w:left w:val="none" w:sz="0" w:space="0" w:color="auto"/>
                    <w:bottom w:val="none" w:sz="0" w:space="0" w:color="auto"/>
                    <w:right w:val="none" w:sz="0" w:space="0" w:color="auto"/>
                  </w:divBdr>
                  <w:divsChild>
                    <w:div w:id="1753118010">
                      <w:marLeft w:val="0"/>
                      <w:marRight w:val="0"/>
                      <w:marTop w:val="0"/>
                      <w:marBottom w:val="0"/>
                      <w:divBdr>
                        <w:top w:val="none" w:sz="0" w:space="0" w:color="auto"/>
                        <w:left w:val="none" w:sz="0" w:space="0" w:color="auto"/>
                        <w:bottom w:val="none" w:sz="0" w:space="0" w:color="auto"/>
                        <w:right w:val="none" w:sz="0" w:space="0" w:color="auto"/>
                      </w:divBdr>
                      <w:divsChild>
                        <w:div w:id="1858428151">
                          <w:marLeft w:val="0"/>
                          <w:marRight w:val="0"/>
                          <w:marTop w:val="0"/>
                          <w:marBottom w:val="0"/>
                          <w:divBdr>
                            <w:top w:val="none" w:sz="0" w:space="0" w:color="auto"/>
                            <w:left w:val="none" w:sz="0" w:space="0" w:color="auto"/>
                            <w:bottom w:val="none" w:sz="0" w:space="0" w:color="auto"/>
                            <w:right w:val="none" w:sz="0" w:space="0" w:color="auto"/>
                          </w:divBdr>
                        </w:div>
                        <w:div w:id="3511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4108">
                  <w:marLeft w:val="0"/>
                  <w:marRight w:val="0"/>
                  <w:marTop w:val="0"/>
                  <w:marBottom w:val="0"/>
                  <w:divBdr>
                    <w:top w:val="none" w:sz="0" w:space="0" w:color="auto"/>
                    <w:left w:val="none" w:sz="0" w:space="0" w:color="auto"/>
                    <w:bottom w:val="none" w:sz="0" w:space="0" w:color="auto"/>
                    <w:right w:val="none" w:sz="0" w:space="0" w:color="auto"/>
                  </w:divBdr>
                </w:div>
                <w:div w:id="13585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2090">
      <w:marLeft w:val="0"/>
      <w:marRight w:val="0"/>
      <w:marTop w:val="0"/>
      <w:marBottom w:val="0"/>
      <w:divBdr>
        <w:top w:val="none" w:sz="0" w:space="0" w:color="auto"/>
        <w:left w:val="none" w:sz="0" w:space="0" w:color="auto"/>
        <w:bottom w:val="none" w:sz="0" w:space="0" w:color="auto"/>
        <w:right w:val="none" w:sz="0" w:space="0" w:color="auto"/>
      </w:divBdr>
      <w:divsChild>
        <w:div w:id="1333996529">
          <w:marLeft w:val="0"/>
          <w:marRight w:val="0"/>
          <w:marTop w:val="0"/>
          <w:marBottom w:val="0"/>
          <w:divBdr>
            <w:top w:val="none" w:sz="0" w:space="0" w:color="auto"/>
            <w:left w:val="none" w:sz="0" w:space="0" w:color="auto"/>
            <w:bottom w:val="none" w:sz="0" w:space="0" w:color="auto"/>
            <w:right w:val="none" w:sz="0" w:space="0" w:color="auto"/>
          </w:divBdr>
        </w:div>
      </w:divsChild>
    </w:div>
    <w:div w:id="1367826167">
      <w:marLeft w:val="0"/>
      <w:marRight w:val="0"/>
      <w:marTop w:val="0"/>
      <w:marBottom w:val="0"/>
      <w:divBdr>
        <w:top w:val="none" w:sz="0" w:space="0" w:color="auto"/>
        <w:left w:val="none" w:sz="0" w:space="0" w:color="auto"/>
        <w:bottom w:val="none" w:sz="0" w:space="0" w:color="auto"/>
        <w:right w:val="none" w:sz="0" w:space="0" w:color="auto"/>
      </w:divBdr>
    </w:div>
    <w:div w:id="1487743671">
      <w:marLeft w:val="0"/>
      <w:marRight w:val="0"/>
      <w:marTop w:val="0"/>
      <w:marBottom w:val="0"/>
      <w:divBdr>
        <w:top w:val="none" w:sz="0" w:space="0" w:color="auto"/>
        <w:left w:val="none" w:sz="0" w:space="0" w:color="auto"/>
        <w:bottom w:val="none" w:sz="0" w:space="0" w:color="auto"/>
        <w:right w:val="none" w:sz="0" w:space="0" w:color="auto"/>
      </w:divBdr>
    </w:div>
    <w:div w:id="1489786690">
      <w:marLeft w:val="0"/>
      <w:marRight w:val="0"/>
      <w:marTop w:val="0"/>
      <w:marBottom w:val="0"/>
      <w:divBdr>
        <w:top w:val="none" w:sz="0" w:space="0" w:color="auto"/>
        <w:left w:val="none" w:sz="0" w:space="0" w:color="auto"/>
        <w:bottom w:val="none" w:sz="0" w:space="0" w:color="auto"/>
        <w:right w:val="none" w:sz="0" w:space="0" w:color="auto"/>
      </w:divBdr>
    </w:div>
    <w:div w:id="1553228407">
      <w:marLeft w:val="0"/>
      <w:marRight w:val="0"/>
      <w:marTop w:val="0"/>
      <w:marBottom w:val="0"/>
      <w:divBdr>
        <w:top w:val="none" w:sz="0" w:space="0" w:color="auto"/>
        <w:left w:val="none" w:sz="0" w:space="0" w:color="auto"/>
        <w:bottom w:val="none" w:sz="0" w:space="0" w:color="auto"/>
        <w:right w:val="none" w:sz="0" w:space="0" w:color="auto"/>
      </w:divBdr>
    </w:div>
    <w:div w:id="1582833048">
      <w:bodyDiv w:val="1"/>
      <w:marLeft w:val="0"/>
      <w:marRight w:val="0"/>
      <w:marTop w:val="0"/>
      <w:marBottom w:val="0"/>
      <w:divBdr>
        <w:top w:val="none" w:sz="0" w:space="0" w:color="auto"/>
        <w:left w:val="none" w:sz="0" w:space="0" w:color="auto"/>
        <w:bottom w:val="none" w:sz="0" w:space="0" w:color="auto"/>
        <w:right w:val="none" w:sz="0" w:space="0" w:color="auto"/>
      </w:divBdr>
      <w:divsChild>
        <w:div w:id="1378815959">
          <w:marLeft w:val="0"/>
          <w:marRight w:val="0"/>
          <w:marTop w:val="0"/>
          <w:marBottom w:val="0"/>
          <w:divBdr>
            <w:top w:val="none" w:sz="0" w:space="0" w:color="auto"/>
            <w:left w:val="none" w:sz="0" w:space="0" w:color="auto"/>
            <w:bottom w:val="none" w:sz="0" w:space="0" w:color="auto"/>
            <w:right w:val="none" w:sz="0" w:space="0" w:color="auto"/>
          </w:divBdr>
          <w:divsChild>
            <w:div w:id="474757989">
              <w:marLeft w:val="0"/>
              <w:marRight w:val="0"/>
              <w:marTop w:val="0"/>
              <w:marBottom w:val="360"/>
              <w:divBdr>
                <w:top w:val="none" w:sz="0" w:space="0" w:color="auto"/>
                <w:left w:val="none" w:sz="0" w:space="0" w:color="auto"/>
                <w:bottom w:val="none" w:sz="0" w:space="0" w:color="auto"/>
                <w:right w:val="none" w:sz="0" w:space="0" w:color="auto"/>
              </w:divBdr>
              <w:divsChild>
                <w:div w:id="375735562">
                  <w:marLeft w:val="0"/>
                  <w:marRight w:val="0"/>
                  <w:marTop w:val="0"/>
                  <w:marBottom w:val="0"/>
                  <w:divBdr>
                    <w:top w:val="none" w:sz="0" w:space="0" w:color="auto"/>
                    <w:left w:val="none" w:sz="0" w:space="0" w:color="auto"/>
                    <w:bottom w:val="none" w:sz="0" w:space="0" w:color="auto"/>
                    <w:right w:val="none" w:sz="0" w:space="0" w:color="auto"/>
                  </w:divBdr>
                </w:div>
              </w:divsChild>
            </w:div>
            <w:div w:id="1862353380">
              <w:marLeft w:val="0"/>
              <w:marRight w:val="0"/>
              <w:marTop w:val="0"/>
              <w:marBottom w:val="0"/>
              <w:divBdr>
                <w:top w:val="none" w:sz="0" w:space="0" w:color="auto"/>
                <w:left w:val="none" w:sz="0" w:space="0" w:color="auto"/>
                <w:bottom w:val="none" w:sz="0" w:space="0" w:color="auto"/>
                <w:right w:val="none" w:sz="0" w:space="0" w:color="auto"/>
              </w:divBdr>
              <w:divsChild>
                <w:div w:id="1080563473">
                  <w:marLeft w:val="0"/>
                  <w:marRight w:val="0"/>
                  <w:marTop w:val="0"/>
                  <w:marBottom w:val="360"/>
                  <w:divBdr>
                    <w:top w:val="none" w:sz="0" w:space="0" w:color="auto"/>
                    <w:left w:val="none" w:sz="0" w:space="0" w:color="auto"/>
                    <w:bottom w:val="none" w:sz="0" w:space="0" w:color="auto"/>
                    <w:right w:val="none" w:sz="0" w:space="0" w:color="auto"/>
                  </w:divBdr>
                  <w:divsChild>
                    <w:div w:id="1258372190">
                      <w:marLeft w:val="0"/>
                      <w:marRight w:val="0"/>
                      <w:marTop w:val="0"/>
                      <w:marBottom w:val="0"/>
                      <w:divBdr>
                        <w:top w:val="none" w:sz="0" w:space="0" w:color="auto"/>
                        <w:left w:val="none" w:sz="0" w:space="0" w:color="auto"/>
                        <w:bottom w:val="none" w:sz="0" w:space="0" w:color="auto"/>
                        <w:right w:val="none" w:sz="0" w:space="0" w:color="auto"/>
                      </w:divBdr>
                    </w:div>
                    <w:div w:id="1171599555">
                      <w:marLeft w:val="0"/>
                      <w:marRight w:val="0"/>
                      <w:marTop w:val="0"/>
                      <w:marBottom w:val="0"/>
                      <w:divBdr>
                        <w:top w:val="none" w:sz="0" w:space="0" w:color="auto"/>
                        <w:left w:val="none" w:sz="0" w:space="0" w:color="auto"/>
                        <w:bottom w:val="none" w:sz="0" w:space="0" w:color="auto"/>
                        <w:right w:val="none" w:sz="0" w:space="0" w:color="auto"/>
                      </w:divBdr>
                    </w:div>
                    <w:div w:id="7895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8842">
          <w:marLeft w:val="0"/>
          <w:marRight w:val="0"/>
          <w:marTop w:val="0"/>
          <w:marBottom w:val="150"/>
          <w:divBdr>
            <w:top w:val="none" w:sz="0" w:space="0" w:color="auto"/>
            <w:left w:val="none" w:sz="0" w:space="0" w:color="auto"/>
            <w:bottom w:val="none" w:sz="0" w:space="0" w:color="auto"/>
            <w:right w:val="none" w:sz="0" w:space="0" w:color="auto"/>
          </w:divBdr>
          <w:divsChild>
            <w:div w:id="980840135">
              <w:marLeft w:val="0"/>
              <w:marRight w:val="0"/>
              <w:marTop w:val="300"/>
              <w:marBottom w:val="0"/>
              <w:divBdr>
                <w:top w:val="none" w:sz="0" w:space="0" w:color="auto"/>
                <w:left w:val="none" w:sz="0" w:space="0" w:color="auto"/>
                <w:bottom w:val="none" w:sz="0" w:space="0" w:color="auto"/>
                <w:right w:val="none" w:sz="0" w:space="0" w:color="auto"/>
              </w:divBdr>
              <w:divsChild>
                <w:div w:id="1234925116">
                  <w:marLeft w:val="-15"/>
                  <w:marRight w:val="-15"/>
                  <w:marTop w:val="0"/>
                  <w:marBottom w:val="0"/>
                  <w:divBdr>
                    <w:top w:val="none" w:sz="0" w:space="0" w:color="auto"/>
                    <w:left w:val="none" w:sz="0" w:space="0" w:color="auto"/>
                    <w:bottom w:val="none" w:sz="0" w:space="0" w:color="auto"/>
                    <w:right w:val="none" w:sz="0" w:space="0" w:color="auto"/>
                  </w:divBdr>
                </w:div>
                <w:div w:id="1815026210">
                  <w:marLeft w:val="0"/>
                  <w:marRight w:val="0"/>
                  <w:marTop w:val="0"/>
                  <w:marBottom w:val="0"/>
                  <w:divBdr>
                    <w:top w:val="single" w:sz="6" w:space="4" w:color="C7CDD1"/>
                    <w:left w:val="single" w:sz="6" w:space="4" w:color="C7CDD1"/>
                    <w:bottom w:val="none" w:sz="0" w:space="0" w:color="auto"/>
                    <w:right w:val="single" w:sz="6" w:space="4" w:color="C7CDD1"/>
                  </w:divBdr>
                  <w:divsChild>
                    <w:div w:id="2029210368">
                      <w:marLeft w:val="0"/>
                      <w:marRight w:val="0"/>
                      <w:marTop w:val="0"/>
                      <w:marBottom w:val="0"/>
                      <w:divBdr>
                        <w:top w:val="none" w:sz="0" w:space="0" w:color="auto"/>
                        <w:left w:val="none" w:sz="0" w:space="0" w:color="auto"/>
                        <w:bottom w:val="none" w:sz="0" w:space="0" w:color="auto"/>
                        <w:right w:val="none" w:sz="0" w:space="0" w:color="auto"/>
                      </w:divBdr>
                    </w:div>
                  </w:divsChild>
                </w:div>
                <w:div w:id="320424546">
                  <w:marLeft w:val="-15"/>
                  <w:marRight w:val="-15"/>
                  <w:marTop w:val="0"/>
                  <w:marBottom w:val="0"/>
                  <w:divBdr>
                    <w:top w:val="none" w:sz="0" w:space="0" w:color="auto"/>
                    <w:left w:val="none" w:sz="0" w:space="0" w:color="auto"/>
                    <w:bottom w:val="none" w:sz="0" w:space="0" w:color="auto"/>
                    <w:right w:val="none" w:sz="0" w:space="0" w:color="auto"/>
                  </w:divBdr>
                </w:div>
                <w:div w:id="686060672">
                  <w:marLeft w:val="0"/>
                  <w:marRight w:val="0"/>
                  <w:marTop w:val="0"/>
                  <w:marBottom w:val="0"/>
                  <w:divBdr>
                    <w:top w:val="none" w:sz="0" w:space="0" w:color="auto"/>
                    <w:left w:val="none" w:sz="0" w:space="0" w:color="auto"/>
                    <w:bottom w:val="none" w:sz="0" w:space="0" w:color="auto"/>
                    <w:right w:val="none" w:sz="0" w:space="0" w:color="auto"/>
                  </w:divBdr>
                  <w:divsChild>
                    <w:div w:id="884754141">
                      <w:marLeft w:val="0"/>
                      <w:marRight w:val="0"/>
                      <w:marTop w:val="0"/>
                      <w:marBottom w:val="0"/>
                      <w:divBdr>
                        <w:top w:val="none" w:sz="0" w:space="0" w:color="auto"/>
                        <w:left w:val="none" w:sz="0" w:space="0" w:color="auto"/>
                        <w:bottom w:val="none" w:sz="0" w:space="0" w:color="auto"/>
                        <w:right w:val="none" w:sz="0" w:space="0" w:color="auto"/>
                      </w:divBdr>
                    </w:div>
                  </w:divsChild>
                </w:div>
                <w:div w:id="679546013">
                  <w:marLeft w:val="0"/>
                  <w:marRight w:val="0"/>
                  <w:marTop w:val="0"/>
                  <w:marBottom w:val="0"/>
                  <w:divBdr>
                    <w:top w:val="none" w:sz="0" w:space="0" w:color="auto"/>
                    <w:left w:val="none" w:sz="0" w:space="0" w:color="auto"/>
                    <w:bottom w:val="none" w:sz="0" w:space="0" w:color="auto"/>
                    <w:right w:val="none" w:sz="0" w:space="0" w:color="auto"/>
                  </w:divBdr>
                  <w:divsChild>
                    <w:div w:id="463357194">
                      <w:marLeft w:val="0"/>
                      <w:marRight w:val="0"/>
                      <w:marTop w:val="0"/>
                      <w:marBottom w:val="0"/>
                      <w:divBdr>
                        <w:top w:val="none" w:sz="0" w:space="0" w:color="auto"/>
                        <w:left w:val="none" w:sz="0" w:space="0" w:color="auto"/>
                        <w:bottom w:val="none" w:sz="0" w:space="0" w:color="auto"/>
                        <w:right w:val="none" w:sz="0" w:space="0" w:color="auto"/>
                      </w:divBdr>
                      <w:divsChild>
                        <w:div w:id="21140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322">
                  <w:marLeft w:val="0"/>
                  <w:marRight w:val="0"/>
                  <w:marTop w:val="0"/>
                  <w:marBottom w:val="0"/>
                  <w:divBdr>
                    <w:top w:val="none" w:sz="0" w:space="0" w:color="auto"/>
                    <w:left w:val="none" w:sz="0" w:space="0" w:color="auto"/>
                    <w:bottom w:val="none" w:sz="0" w:space="0" w:color="auto"/>
                    <w:right w:val="none" w:sz="0" w:space="0" w:color="auto"/>
                  </w:divBdr>
                  <w:divsChild>
                    <w:div w:id="22556234">
                      <w:marLeft w:val="0"/>
                      <w:marRight w:val="0"/>
                      <w:marTop w:val="0"/>
                      <w:marBottom w:val="0"/>
                      <w:divBdr>
                        <w:top w:val="none" w:sz="0" w:space="0" w:color="auto"/>
                        <w:left w:val="none" w:sz="0" w:space="0" w:color="auto"/>
                        <w:bottom w:val="none" w:sz="0" w:space="0" w:color="auto"/>
                        <w:right w:val="none" w:sz="0" w:space="0" w:color="auto"/>
                      </w:divBdr>
                      <w:divsChild>
                        <w:div w:id="18847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264">
                  <w:marLeft w:val="0"/>
                  <w:marRight w:val="0"/>
                  <w:marTop w:val="0"/>
                  <w:marBottom w:val="0"/>
                  <w:divBdr>
                    <w:top w:val="none" w:sz="0" w:space="0" w:color="auto"/>
                    <w:left w:val="none" w:sz="0" w:space="0" w:color="auto"/>
                    <w:bottom w:val="none" w:sz="0" w:space="0" w:color="auto"/>
                    <w:right w:val="none" w:sz="0" w:space="0" w:color="auto"/>
                  </w:divBdr>
                </w:div>
                <w:div w:id="1140537111">
                  <w:marLeft w:val="0"/>
                  <w:marRight w:val="0"/>
                  <w:marTop w:val="0"/>
                  <w:marBottom w:val="0"/>
                  <w:divBdr>
                    <w:top w:val="none" w:sz="0" w:space="0" w:color="auto"/>
                    <w:left w:val="none" w:sz="0" w:space="0" w:color="auto"/>
                    <w:bottom w:val="none" w:sz="0" w:space="0" w:color="auto"/>
                    <w:right w:val="none" w:sz="0" w:space="0" w:color="auto"/>
                  </w:divBdr>
                  <w:divsChild>
                    <w:div w:id="1084688206">
                      <w:marLeft w:val="0"/>
                      <w:marRight w:val="0"/>
                      <w:marTop w:val="0"/>
                      <w:marBottom w:val="0"/>
                      <w:divBdr>
                        <w:top w:val="none" w:sz="0" w:space="0" w:color="auto"/>
                        <w:left w:val="none" w:sz="0" w:space="0" w:color="auto"/>
                        <w:bottom w:val="none" w:sz="0" w:space="0" w:color="auto"/>
                        <w:right w:val="none" w:sz="0" w:space="0" w:color="auto"/>
                      </w:divBdr>
                    </w:div>
                  </w:divsChild>
                </w:div>
                <w:div w:id="85928313">
                  <w:marLeft w:val="0"/>
                  <w:marRight w:val="0"/>
                  <w:marTop w:val="0"/>
                  <w:marBottom w:val="0"/>
                  <w:divBdr>
                    <w:top w:val="none" w:sz="0" w:space="0" w:color="auto"/>
                    <w:left w:val="none" w:sz="0" w:space="0" w:color="auto"/>
                    <w:bottom w:val="none" w:sz="0" w:space="0" w:color="auto"/>
                    <w:right w:val="none" w:sz="0" w:space="0" w:color="auto"/>
                  </w:divBdr>
                  <w:divsChild>
                    <w:div w:id="459878920">
                      <w:marLeft w:val="0"/>
                      <w:marRight w:val="0"/>
                      <w:marTop w:val="0"/>
                      <w:marBottom w:val="0"/>
                      <w:divBdr>
                        <w:top w:val="none" w:sz="0" w:space="0" w:color="auto"/>
                        <w:left w:val="none" w:sz="0" w:space="0" w:color="auto"/>
                        <w:bottom w:val="none" w:sz="0" w:space="0" w:color="auto"/>
                        <w:right w:val="none" w:sz="0" w:space="0" w:color="auto"/>
                      </w:divBdr>
                      <w:divsChild>
                        <w:div w:id="1151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2913">
                  <w:marLeft w:val="0"/>
                  <w:marRight w:val="0"/>
                  <w:marTop w:val="0"/>
                  <w:marBottom w:val="0"/>
                  <w:divBdr>
                    <w:top w:val="none" w:sz="0" w:space="0" w:color="auto"/>
                    <w:left w:val="none" w:sz="0" w:space="0" w:color="auto"/>
                    <w:bottom w:val="none" w:sz="0" w:space="0" w:color="auto"/>
                    <w:right w:val="none" w:sz="0" w:space="0" w:color="auto"/>
                  </w:divBdr>
                  <w:divsChild>
                    <w:div w:id="1433015932">
                      <w:marLeft w:val="0"/>
                      <w:marRight w:val="0"/>
                      <w:marTop w:val="0"/>
                      <w:marBottom w:val="0"/>
                      <w:divBdr>
                        <w:top w:val="none" w:sz="0" w:space="0" w:color="auto"/>
                        <w:left w:val="none" w:sz="0" w:space="0" w:color="auto"/>
                        <w:bottom w:val="none" w:sz="0" w:space="0" w:color="auto"/>
                        <w:right w:val="none" w:sz="0" w:space="0" w:color="auto"/>
                      </w:divBdr>
                      <w:divsChild>
                        <w:div w:id="1983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755">
                  <w:marLeft w:val="0"/>
                  <w:marRight w:val="0"/>
                  <w:marTop w:val="0"/>
                  <w:marBottom w:val="0"/>
                  <w:divBdr>
                    <w:top w:val="none" w:sz="0" w:space="0" w:color="auto"/>
                    <w:left w:val="none" w:sz="0" w:space="0" w:color="auto"/>
                    <w:bottom w:val="none" w:sz="0" w:space="0" w:color="auto"/>
                    <w:right w:val="none" w:sz="0" w:space="0" w:color="auto"/>
                  </w:divBdr>
                </w:div>
                <w:div w:id="714621618">
                  <w:marLeft w:val="0"/>
                  <w:marRight w:val="0"/>
                  <w:marTop w:val="0"/>
                  <w:marBottom w:val="0"/>
                  <w:divBdr>
                    <w:top w:val="none" w:sz="0" w:space="0" w:color="auto"/>
                    <w:left w:val="none" w:sz="0" w:space="0" w:color="auto"/>
                    <w:bottom w:val="none" w:sz="0" w:space="0" w:color="auto"/>
                    <w:right w:val="none" w:sz="0" w:space="0" w:color="auto"/>
                  </w:divBdr>
                  <w:divsChild>
                    <w:div w:id="1522162168">
                      <w:marLeft w:val="0"/>
                      <w:marRight w:val="0"/>
                      <w:marTop w:val="0"/>
                      <w:marBottom w:val="0"/>
                      <w:divBdr>
                        <w:top w:val="none" w:sz="0" w:space="0" w:color="auto"/>
                        <w:left w:val="none" w:sz="0" w:space="0" w:color="auto"/>
                        <w:bottom w:val="none" w:sz="0" w:space="0" w:color="auto"/>
                        <w:right w:val="none" w:sz="0" w:space="0" w:color="auto"/>
                      </w:divBdr>
                    </w:div>
                  </w:divsChild>
                </w:div>
                <w:div w:id="962613039">
                  <w:marLeft w:val="0"/>
                  <w:marRight w:val="0"/>
                  <w:marTop w:val="0"/>
                  <w:marBottom w:val="0"/>
                  <w:divBdr>
                    <w:top w:val="none" w:sz="0" w:space="0" w:color="auto"/>
                    <w:left w:val="none" w:sz="0" w:space="0" w:color="auto"/>
                    <w:bottom w:val="none" w:sz="0" w:space="0" w:color="auto"/>
                    <w:right w:val="none" w:sz="0" w:space="0" w:color="auto"/>
                  </w:divBdr>
                  <w:divsChild>
                    <w:div w:id="1416896522">
                      <w:marLeft w:val="0"/>
                      <w:marRight w:val="0"/>
                      <w:marTop w:val="0"/>
                      <w:marBottom w:val="0"/>
                      <w:divBdr>
                        <w:top w:val="none" w:sz="0" w:space="0" w:color="auto"/>
                        <w:left w:val="none" w:sz="0" w:space="0" w:color="auto"/>
                        <w:bottom w:val="none" w:sz="0" w:space="0" w:color="auto"/>
                        <w:right w:val="none" w:sz="0" w:space="0" w:color="auto"/>
                      </w:divBdr>
                      <w:divsChild>
                        <w:div w:id="9111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179">
                  <w:marLeft w:val="0"/>
                  <w:marRight w:val="0"/>
                  <w:marTop w:val="0"/>
                  <w:marBottom w:val="0"/>
                  <w:divBdr>
                    <w:top w:val="none" w:sz="0" w:space="0" w:color="auto"/>
                    <w:left w:val="none" w:sz="0" w:space="0" w:color="auto"/>
                    <w:bottom w:val="none" w:sz="0" w:space="0" w:color="auto"/>
                    <w:right w:val="none" w:sz="0" w:space="0" w:color="auto"/>
                  </w:divBdr>
                  <w:divsChild>
                    <w:div w:id="1549028502">
                      <w:marLeft w:val="0"/>
                      <w:marRight w:val="0"/>
                      <w:marTop w:val="0"/>
                      <w:marBottom w:val="0"/>
                      <w:divBdr>
                        <w:top w:val="none" w:sz="0" w:space="0" w:color="auto"/>
                        <w:left w:val="none" w:sz="0" w:space="0" w:color="auto"/>
                        <w:bottom w:val="none" w:sz="0" w:space="0" w:color="auto"/>
                        <w:right w:val="none" w:sz="0" w:space="0" w:color="auto"/>
                      </w:divBdr>
                      <w:divsChild>
                        <w:div w:id="17686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5379">
                  <w:marLeft w:val="0"/>
                  <w:marRight w:val="0"/>
                  <w:marTop w:val="0"/>
                  <w:marBottom w:val="0"/>
                  <w:divBdr>
                    <w:top w:val="none" w:sz="0" w:space="0" w:color="auto"/>
                    <w:left w:val="none" w:sz="0" w:space="0" w:color="auto"/>
                    <w:bottom w:val="none" w:sz="0" w:space="0" w:color="auto"/>
                    <w:right w:val="none" w:sz="0" w:space="0" w:color="auto"/>
                  </w:divBdr>
                </w:div>
                <w:div w:id="1371882768">
                  <w:marLeft w:val="0"/>
                  <w:marRight w:val="0"/>
                  <w:marTop w:val="0"/>
                  <w:marBottom w:val="0"/>
                  <w:divBdr>
                    <w:top w:val="none" w:sz="0" w:space="0" w:color="auto"/>
                    <w:left w:val="none" w:sz="0" w:space="0" w:color="auto"/>
                    <w:bottom w:val="none" w:sz="0" w:space="0" w:color="auto"/>
                    <w:right w:val="none" w:sz="0" w:space="0" w:color="auto"/>
                  </w:divBdr>
                  <w:divsChild>
                    <w:div w:id="668288487">
                      <w:marLeft w:val="0"/>
                      <w:marRight w:val="0"/>
                      <w:marTop w:val="0"/>
                      <w:marBottom w:val="0"/>
                      <w:divBdr>
                        <w:top w:val="none" w:sz="0" w:space="0" w:color="auto"/>
                        <w:left w:val="none" w:sz="0" w:space="0" w:color="auto"/>
                        <w:bottom w:val="none" w:sz="0" w:space="0" w:color="auto"/>
                        <w:right w:val="none" w:sz="0" w:space="0" w:color="auto"/>
                      </w:divBdr>
                    </w:div>
                  </w:divsChild>
                </w:div>
                <w:div w:id="875848205">
                  <w:marLeft w:val="0"/>
                  <w:marRight w:val="0"/>
                  <w:marTop w:val="0"/>
                  <w:marBottom w:val="0"/>
                  <w:divBdr>
                    <w:top w:val="none" w:sz="0" w:space="0" w:color="auto"/>
                    <w:left w:val="none" w:sz="0" w:space="0" w:color="auto"/>
                    <w:bottom w:val="none" w:sz="0" w:space="0" w:color="auto"/>
                    <w:right w:val="none" w:sz="0" w:space="0" w:color="auto"/>
                  </w:divBdr>
                  <w:divsChild>
                    <w:div w:id="728260593">
                      <w:marLeft w:val="0"/>
                      <w:marRight w:val="0"/>
                      <w:marTop w:val="0"/>
                      <w:marBottom w:val="0"/>
                      <w:divBdr>
                        <w:top w:val="none" w:sz="0" w:space="0" w:color="auto"/>
                        <w:left w:val="none" w:sz="0" w:space="0" w:color="auto"/>
                        <w:bottom w:val="none" w:sz="0" w:space="0" w:color="auto"/>
                        <w:right w:val="none" w:sz="0" w:space="0" w:color="auto"/>
                      </w:divBdr>
                      <w:divsChild>
                        <w:div w:id="137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2197">
                  <w:marLeft w:val="0"/>
                  <w:marRight w:val="0"/>
                  <w:marTop w:val="0"/>
                  <w:marBottom w:val="0"/>
                  <w:divBdr>
                    <w:top w:val="none" w:sz="0" w:space="0" w:color="auto"/>
                    <w:left w:val="none" w:sz="0" w:space="0" w:color="auto"/>
                    <w:bottom w:val="none" w:sz="0" w:space="0" w:color="auto"/>
                    <w:right w:val="none" w:sz="0" w:space="0" w:color="auto"/>
                  </w:divBdr>
                  <w:divsChild>
                    <w:div w:id="2137940638">
                      <w:marLeft w:val="0"/>
                      <w:marRight w:val="0"/>
                      <w:marTop w:val="0"/>
                      <w:marBottom w:val="0"/>
                      <w:divBdr>
                        <w:top w:val="none" w:sz="0" w:space="0" w:color="auto"/>
                        <w:left w:val="none" w:sz="0" w:space="0" w:color="auto"/>
                        <w:bottom w:val="none" w:sz="0" w:space="0" w:color="auto"/>
                        <w:right w:val="none" w:sz="0" w:space="0" w:color="auto"/>
                      </w:divBdr>
                      <w:divsChild>
                        <w:div w:id="7483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221">
                  <w:marLeft w:val="0"/>
                  <w:marRight w:val="0"/>
                  <w:marTop w:val="0"/>
                  <w:marBottom w:val="0"/>
                  <w:divBdr>
                    <w:top w:val="none" w:sz="0" w:space="0" w:color="auto"/>
                    <w:left w:val="none" w:sz="0" w:space="0" w:color="auto"/>
                    <w:bottom w:val="none" w:sz="0" w:space="0" w:color="auto"/>
                    <w:right w:val="none" w:sz="0" w:space="0" w:color="auto"/>
                  </w:divBdr>
                </w:div>
                <w:div w:id="870801934">
                  <w:marLeft w:val="0"/>
                  <w:marRight w:val="0"/>
                  <w:marTop w:val="0"/>
                  <w:marBottom w:val="0"/>
                  <w:divBdr>
                    <w:top w:val="none" w:sz="0" w:space="0" w:color="auto"/>
                    <w:left w:val="none" w:sz="0" w:space="0" w:color="auto"/>
                    <w:bottom w:val="none" w:sz="0" w:space="0" w:color="auto"/>
                    <w:right w:val="none" w:sz="0" w:space="0" w:color="auto"/>
                  </w:divBdr>
                  <w:divsChild>
                    <w:div w:id="236984807">
                      <w:marLeft w:val="0"/>
                      <w:marRight w:val="0"/>
                      <w:marTop w:val="0"/>
                      <w:marBottom w:val="0"/>
                      <w:divBdr>
                        <w:top w:val="none" w:sz="0" w:space="0" w:color="auto"/>
                        <w:left w:val="none" w:sz="0" w:space="0" w:color="auto"/>
                        <w:bottom w:val="none" w:sz="0" w:space="0" w:color="auto"/>
                        <w:right w:val="none" w:sz="0" w:space="0" w:color="auto"/>
                      </w:divBdr>
                    </w:div>
                  </w:divsChild>
                </w:div>
                <w:div w:id="832525663">
                  <w:marLeft w:val="0"/>
                  <w:marRight w:val="0"/>
                  <w:marTop w:val="0"/>
                  <w:marBottom w:val="0"/>
                  <w:divBdr>
                    <w:top w:val="none" w:sz="0" w:space="0" w:color="auto"/>
                    <w:left w:val="none" w:sz="0" w:space="0" w:color="auto"/>
                    <w:bottom w:val="none" w:sz="0" w:space="0" w:color="auto"/>
                    <w:right w:val="none" w:sz="0" w:space="0" w:color="auto"/>
                  </w:divBdr>
                  <w:divsChild>
                    <w:div w:id="1772236050">
                      <w:marLeft w:val="0"/>
                      <w:marRight w:val="0"/>
                      <w:marTop w:val="0"/>
                      <w:marBottom w:val="0"/>
                      <w:divBdr>
                        <w:top w:val="none" w:sz="0" w:space="0" w:color="auto"/>
                        <w:left w:val="none" w:sz="0" w:space="0" w:color="auto"/>
                        <w:bottom w:val="none" w:sz="0" w:space="0" w:color="auto"/>
                        <w:right w:val="none" w:sz="0" w:space="0" w:color="auto"/>
                      </w:divBdr>
                      <w:divsChild>
                        <w:div w:id="14853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1797">
                  <w:marLeft w:val="0"/>
                  <w:marRight w:val="0"/>
                  <w:marTop w:val="0"/>
                  <w:marBottom w:val="0"/>
                  <w:divBdr>
                    <w:top w:val="none" w:sz="0" w:space="0" w:color="auto"/>
                    <w:left w:val="none" w:sz="0" w:space="0" w:color="auto"/>
                    <w:bottom w:val="none" w:sz="0" w:space="0" w:color="auto"/>
                    <w:right w:val="none" w:sz="0" w:space="0" w:color="auto"/>
                  </w:divBdr>
                  <w:divsChild>
                    <w:div w:id="885751067">
                      <w:marLeft w:val="0"/>
                      <w:marRight w:val="0"/>
                      <w:marTop w:val="0"/>
                      <w:marBottom w:val="0"/>
                      <w:divBdr>
                        <w:top w:val="none" w:sz="0" w:space="0" w:color="auto"/>
                        <w:left w:val="none" w:sz="0" w:space="0" w:color="auto"/>
                        <w:bottom w:val="none" w:sz="0" w:space="0" w:color="auto"/>
                        <w:right w:val="none" w:sz="0" w:space="0" w:color="auto"/>
                      </w:divBdr>
                      <w:divsChild>
                        <w:div w:id="10307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4933">
                  <w:marLeft w:val="0"/>
                  <w:marRight w:val="0"/>
                  <w:marTop w:val="0"/>
                  <w:marBottom w:val="0"/>
                  <w:divBdr>
                    <w:top w:val="none" w:sz="0" w:space="0" w:color="auto"/>
                    <w:left w:val="none" w:sz="0" w:space="0" w:color="auto"/>
                    <w:bottom w:val="none" w:sz="0" w:space="0" w:color="auto"/>
                    <w:right w:val="none" w:sz="0" w:space="0" w:color="auto"/>
                  </w:divBdr>
                </w:div>
                <w:div w:id="1187863418">
                  <w:marLeft w:val="0"/>
                  <w:marRight w:val="0"/>
                  <w:marTop w:val="0"/>
                  <w:marBottom w:val="0"/>
                  <w:divBdr>
                    <w:top w:val="none" w:sz="0" w:space="0" w:color="auto"/>
                    <w:left w:val="none" w:sz="0" w:space="0" w:color="auto"/>
                    <w:bottom w:val="none" w:sz="0" w:space="0" w:color="auto"/>
                    <w:right w:val="none" w:sz="0" w:space="0" w:color="auto"/>
                  </w:divBdr>
                  <w:divsChild>
                    <w:div w:id="1134566480">
                      <w:marLeft w:val="0"/>
                      <w:marRight w:val="0"/>
                      <w:marTop w:val="0"/>
                      <w:marBottom w:val="0"/>
                      <w:divBdr>
                        <w:top w:val="none" w:sz="0" w:space="0" w:color="auto"/>
                        <w:left w:val="none" w:sz="0" w:space="0" w:color="auto"/>
                        <w:bottom w:val="none" w:sz="0" w:space="0" w:color="auto"/>
                        <w:right w:val="none" w:sz="0" w:space="0" w:color="auto"/>
                      </w:divBdr>
                    </w:div>
                  </w:divsChild>
                </w:div>
                <w:div w:id="1164055247">
                  <w:marLeft w:val="0"/>
                  <w:marRight w:val="0"/>
                  <w:marTop w:val="0"/>
                  <w:marBottom w:val="0"/>
                  <w:divBdr>
                    <w:top w:val="none" w:sz="0" w:space="0" w:color="auto"/>
                    <w:left w:val="none" w:sz="0" w:space="0" w:color="auto"/>
                    <w:bottom w:val="none" w:sz="0" w:space="0" w:color="auto"/>
                    <w:right w:val="none" w:sz="0" w:space="0" w:color="auto"/>
                  </w:divBdr>
                  <w:divsChild>
                    <w:div w:id="1563564386">
                      <w:marLeft w:val="0"/>
                      <w:marRight w:val="0"/>
                      <w:marTop w:val="0"/>
                      <w:marBottom w:val="0"/>
                      <w:divBdr>
                        <w:top w:val="none" w:sz="0" w:space="0" w:color="auto"/>
                        <w:left w:val="none" w:sz="0" w:space="0" w:color="auto"/>
                        <w:bottom w:val="none" w:sz="0" w:space="0" w:color="auto"/>
                        <w:right w:val="none" w:sz="0" w:space="0" w:color="auto"/>
                      </w:divBdr>
                      <w:divsChild>
                        <w:div w:id="2285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383">
                  <w:marLeft w:val="0"/>
                  <w:marRight w:val="0"/>
                  <w:marTop w:val="0"/>
                  <w:marBottom w:val="0"/>
                  <w:divBdr>
                    <w:top w:val="none" w:sz="0" w:space="0" w:color="auto"/>
                    <w:left w:val="none" w:sz="0" w:space="0" w:color="auto"/>
                    <w:bottom w:val="none" w:sz="0" w:space="0" w:color="auto"/>
                    <w:right w:val="none" w:sz="0" w:space="0" w:color="auto"/>
                  </w:divBdr>
                  <w:divsChild>
                    <w:div w:id="1408380029">
                      <w:marLeft w:val="0"/>
                      <w:marRight w:val="0"/>
                      <w:marTop w:val="0"/>
                      <w:marBottom w:val="0"/>
                      <w:divBdr>
                        <w:top w:val="none" w:sz="0" w:space="0" w:color="auto"/>
                        <w:left w:val="none" w:sz="0" w:space="0" w:color="auto"/>
                        <w:bottom w:val="none" w:sz="0" w:space="0" w:color="auto"/>
                        <w:right w:val="none" w:sz="0" w:space="0" w:color="auto"/>
                      </w:divBdr>
                      <w:divsChild>
                        <w:div w:id="3547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9370">
                  <w:marLeft w:val="0"/>
                  <w:marRight w:val="0"/>
                  <w:marTop w:val="0"/>
                  <w:marBottom w:val="0"/>
                  <w:divBdr>
                    <w:top w:val="none" w:sz="0" w:space="0" w:color="auto"/>
                    <w:left w:val="none" w:sz="0" w:space="0" w:color="auto"/>
                    <w:bottom w:val="none" w:sz="0" w:space="0" w:color="auto"/>
                    <w:right w:val="none" w:sz="0" w:space="0" w:color="auto"/>
                  </w:divBdr>
                </w:div>
                <w:div w:id="1116169484">
                  <w:marLeft w:val="0"/>
                  <w:marRight w:val="0"/>
                  <w:marTop w:val="0"/>
                  <w:marBottom w:val="0"/>
                  <w:divBdr>
                    <w:top w:val="none" w:sz="0" w:space="0" w:color="auto"/>
                    <w:left w:val="none" w:sz="0" w:space="0" w:color="auto"/>
                    <w:bottom w:val="none" w:sz="0" w:space="0" w:color="auto"/>
                    <w:right w:val="none" w:sz="0" w:space="0" w:color="auto"/>
                  </w:divBdr>
                  <w:divsChild>
                    <w:div w:id="1237474068">
                      <w:marLeft w:val="0"/>
                      <w:marRight w:val="0"/>
                      <w:marTop w:val="0"/>
                      <w:marBottom w:val="0"/>
                      <w:divBdr>
                        <w:top w:val="none" w:sz="0" w:space="0" w:color="auto"/>
                        <w:left w:val="none" w:sz="0" w:space="0" w:color="auto"/>
                        <w:bottom w:val="none" w:sz="0" w:space="0" w:color="auto"/>
                        <w:right w:val="none" w:sz="0" w:space="0" w:color="auto"/>
                      </w:divBdr>
                      <w:divsChild>
                        <w:div w:id="13433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141">
                  <w:marLeft w:val="0"/>
                  <w:marRight w:val="0"/>
                  <w:marTop w:val="0"/>
                  <w:marBottom w:val="0"/>
                  <w:divBdr>
                    <w:top w:val="none" w:sz="0" w:space="0" w:color="auto"/>
                    <w:left w:val="none" w:sz="0" w:space="0" w:color="auto"/>
                    <w:bottom w:val="none" w:sz="0" w:space="0" w:color="auto"/>
                    <w:right w:val="none" w:sz="0" w:space="0" w:color="auto"/>
                  </w:divBdr>
                  <w:divsChild>
                    <w:div w:id="749086010">
                      <w:marLeft w:val="0"/>
                      <w:marRight w:val="0"/>
                      <w:marTop w:val="0"/>
                      <w:marBottom w:val="0"/>
                      <w:divBdr>
                        <w:top w:val="none" w:sz="0" w:space="0" w:color="auto"/>
                        <w:left w:val="none" w:sz="0" w:space="0" w:color="auto"/>
                        <w:bottom w:val="none" w:sz="0" w:space="0" w:color="auto"/>
                        <w:right w:val="none" w:sz="0" w:space="0" w:color="auto"/>
                      </w:divBdr>
                      <w:divsChild>
                        <w:div w:id="310645736">
                          <w:marLeft w:val="0"/>
                          <w:marRight w:val="0"/>
                          <w:marTop w:val="0"/>
                          <w:marBottom w:val="0"/>
                          <w:divBdr>
                            <w:top w:val="none" w:sz="0" w:space="0" w:color="auto"/>
                            <w:left w:val="none" w:sz="0" w:space="0" w:color="auto"/>
                            <w:bottom w:val="none" w:sz="0" w:space="0" w:color="auto"/>
                            <w:right w:val="none" w:sz="0" w:space="0" w:color="auto"/>
                          </w:divBdr>
                        </w:div>
                        <w:div w:id="11088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4884">
                  <w:marLeft w:val="0"/>
                  <w:marRight w:val="0"/>
                  <w:marTop w:val="0"/>
                  <w:marBottom w:val="0"/>
                  <w:divBdr>
                    <w:top w:val="none" w:sz="0" w:space="0" w:color="auto"/>
                    <w:left w:val="none" w:sz="0" w:space="0" w:color="auto"/>
                    <w:bottom w:val="none" w:sz="0" w:space="0" w:color="auto"/>
                    <w:right w:val="none" w:sz="0" w:space="0" w:color="auto"/>
                  </w:divBdr>
                  <w:divsChild>
                    <w:div w:id="136608993">
                      <w:marLeft w:val="0"/>
                      <w:marRight w:val="0"/>
                      <w:marTop w:val="0"/>
                      <w:marBottom w:val="0"/>
                      <w:divBdr>
                        <w:top w:val="none" w:sz="0" w:space="0" w:color="auto"/>
                        <w:left w:val="none" w:sz="0" w:space="0" w:color="auto"/>
                        <w:bottom w:val="none" w:sz="0" w:space="0" w:color="auto"/>
                        <w:right w:val="none" w:sz="0" w:space="0" w:color="auto"/>
                      </w:divBdr>
                      <w:divsChild>
                        <w:div w:id="1559248857">
                          <w:marLeft w:val="0"/>
                          <w:marRight w:val="0"/>
                          <w:marTop w:val="0"/>
                          <w:marBottom w:val="0"/>
                          <w:divBdr>
                            <w:top w:val="none" w:sz="0" w:space="0" w:color="auto"/>
                            <w:left w:val="none" w:sz="0" w:space="0" w:color="auto"/>
                            <w:bottom w:val="none" w:sz="0" w:space="0" w:color="auto"/>
                            <w:right w:val="none" w:sz="0" w:space="0" w:color="auto"/>
                          </w:divBdr>
                        </w:div>
                        <w:div w:id="18789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8282">
                  <w:marLeft w:val="0"/>
                  <w:marRight w:val="0"/>
                  <w:marTop w:val="0"/>
                  <w:marBottom w:val="0"/>
                  <w:divBdr>
                    <w:top w:val="none" w:sz="0" w:space="0" w:color="auto"/>
                    <w:left w:val="none" w:sz="0" w:space="0" w:color="auto"/>
                    <w:bottom w:val="none" w:sz="0" w:space="0" w:color="auto"/>
                    <w:right w:val="none" w:sz="0" w:space="0" w:color="auto"/>
                  </w:divBdr>
                  <w:divsChild>
                    <w:div w:id="1586917938">
                      <w:marLeft w:val="0"/>
                      <w:marRight w:val="0"/>
                      <w:marTop w:val="0"/>
                      <w:marBottom w:val="0"/>
                      <w:divBdr>
                        <w:top w:val="none" w:sz="0" w:space="0" w:color="auto"/>
                        <w:left w:val="none" w:sz="0" w:space="0" w:color="auto"/>
                        <w:bottom w:val="none" w:sz="0" w:space="0" w:color="auto"/>
                        <w:right w:val="none" w:sz="0" w:space="0" w:color="auto"/>
                      </w:divBdr>
                      <w:divsChild>
                        <w:div w:id="2072803983">
                          <w:marLeft w:val="0"/>
                          <w:marRight w:val="0"/>
                          <w:marTop w:val="0"/>
                          <w:marBottom w:val="0"/>
                          <w:divBdr>
                            <w:top w:val="none" w:sz="0" w:space="0" w:color="auto"/>
                            <w:left w:val="none" w:sz="0" w:space="0" w:color="auto"/>
                            <w:bottom w:val="none" w:sz="0" w:space="0" w:color="auto"/>
                            <w:right w:val="none" w:sz="0" w:space="0" w:color="auto"/>
                          </w:divBdr>
                        </w:div>
                        <w:div w:id="16462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7723">
                  <w:marLeft w:val="0"/>
                  <w:marRight w:val="0"/>
                  <w:marTop w:val="0"/>
                  <w:marBottom w:val="0"/>
                  <w:divBdr>
                    <w:top w:val="none" w:sz="0" w:space="0" w:color="auto"/>
                    <w:left w:val="none" w:sz="0" w:space="0" w:color="auto"/>
                    <w:bottom w:val="none" w:sz="0" w:space="0" w:color="auto"/>
                    <w:right w:val="none" w:sz="0" w:space="0" w:color="auto"/>
                  </w:divBdr>
                </w:div>
                <w:div w:id="507864635">
                  <w:marLeft w:val="0"/>
                  <w:marRight w:val="0"/>
                  <w:marTop w:val="0"/>
                  <w:marBottom w:val="0"/>
                  <w:divBdr>
                    <w:top w:val="none" w:sz="0" w:space="0" w:color="auto"/>
                    <w:left w:val="none" w:sz="0" w:space="0" w:color="auto"/>
                    <w:bottom w:val="none" w:sz="0" w:space="0" w:color="auto"/>
                    <w:right w:val="none" w:sz="0" w:space="0" w:color="auto"/>
                  </w:divBdr>
                  <w:divsChild>
                    <w:div w:id="783768600">
                      <w:marLeft w:val="0"/>
                      <w:marRight w:val="0"/>
                      <w:marTop w:val="0"/>
                      <w:marBottom w:val="0"/>
                      <w:divBdr>
                        <w:top w:val="none" w:sz="0" w:space="0" w:color="auto"/>
                        <w:left w:val="none" w:sz="0" w:space="0" w:color="auto"/>
                        <w:bottom w:val="none" w:sz="0" w:space="0" w:color="auto"/>
                        <w:right w:val="none" w:sz="0" w:space="0" w:color="auto"/>
                      </w:divBdr>
                      <w:divsChild>
                        <w:div w:id="11862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62439">
                  <w:marLeft w:val="0"/>
                  <w:marRight w:val="0"/>
                  <w:marTop w:val="0"/>
                  <w:marBottom w:val="0"/>
                  <w:divBdr>
                    <w:top w:val="none" w:sz="0" w:space="0" w:color="auto"/>
                    <w:left w:val="none" w:sz="0" w:space="0" w:color="auto"/>
                    <w:bottom w:val="none" w:sz="0" w:space="0" w:color="auto"/>
                    <w:right w:val="none" w:sz="0" w:space="0" w:color="auto"/>
                  </w:divBdr>
                  <w:divsChild>
                    <w:div w:id="1579559859">
                      <w:marLeft w:val="0"/>
                      <w:marRight w:val="0"/>
                      <w:marTop w:val="0"/>
                      <w:marBottom w:val="0"/>
                      <w:divBdr>
                        <w:top w:val="none" w:sz="0" w:space="0" w:color="auto"/>
                        <w:left w:val="none" w:sz="0" w:space="0" w:color="auto"/>
                        <w:bottom w:val="none" w:sz="0" w:space="0" w:color="auto"/>
                        <w:right w:val="none" w:sz="0" w:space="0" w:color="auto"/>
                      </w:divBdr>
                      <w:divsChild>
                        <w:div w:id="497234941">
                          <w:marLeft w:val="0"/>
                          <w:marRight w:val="0"/>
                          <w:marTop w:val="0"/>
                          <w:marBottom w:val="0"/>
                          <w:divBdr>
                            <w:top w:val="none" w:sz="0" w:space="0" w:color="auto"/>
                            <w:left w:val="none" w:sz="0" w:space="0" w:color="auto"/>
                            <w:bottom w:val="none" w:sz="0" w:space="0" w:color="auto"/>
                            <w:right w:val="none" w:sz="0" w:space="0" w:color="auto"/>
                          </w:divBdr>
                        </w:div>
                        <w:div w:id="60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1252">
                  <w:marLeft w:val="0"/>
                  <w:marRight w:val="0"/>
                  <w:marTop w:val="0"/>
                  <w:marBottom w:val="0"/>
                  <w:divBdr>
                    <w:top w:val="none" w:sz="0" w:space="0" w:color="auto"/>
                    <w:left w:val="none" w:sz="0" w:space="0" w:color="auto"/>
                    <w:bottom w:val="none" w:sz="0" w:space="0" w:color="auto"/>
                    <w:right w:val="none" w:sz="0" w:space="0" w:color="auto"/>
                  </w:divBdr>
                  <w:divsChild>
                    <w:div w:id="2111729299">
                      <w:marLeft w:val="0"/>
                      <w:marRight w:val="0"/>
                      <w:marTop w:val="0"/>
                      <w:marBottom w:val="0"/>
                      <w:divBdr>
                        <w:top w:val="none" w:sz="0" w:space="0" w:color="auto"/>
                        <w:left w:val="none" w:sz="0" w:space="0" w:color="auto"/>
                        <w:bottom w:val="none" w:sz="0" w:space="0" w:color="auto"/>
                        <w:right w:val="none" w:sz="0" w:space="0" w:color="auto"/>
                      </w:divBdr>
                      <w:divsChild>
                        <w:div w:id="777797520">
                          <w:marLeft w:val="0"/>
                          <w:marRight w:val="0"/>
                          <w:marTop w:val="0"/>
                          <w:marBottom w:val="0"/>
                          <w:divBdr>
                            <w:top w:val="none" w:sz="0" w:space="0" w:color="auto"/>
                            <w:left w:val="none" w:sz="0" w:space="0" w:color="auto"/>
                            <w:bottom w:val="none" w:sz="0" w:space="0" w:color="auto"/>
                            <w:right w:val="none" w:sz="0" w:space="0" w:color="auto"/>
                          </w:divBdr>
                        </w:div>
                        <w:div w:id="5944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4549">
                  <w:marLeft w:val="0"/>
                  <w:marRight w:val="0"/>
                  <w:marTop w:val="0"/>
                  <w:marBottom w:val="0"/>
                  <w:divBdr>
                    <w:top w:val="none" w:sz="0" w:space="0" w:color="auto"/>
                    <w:left w:val="none" w:sz="0" w:space="0" w:color="auto"/>
                    <w:bottom w:val="none" w:sz="0" w:space="0" w:color="auto"/>
                    <w:right w:val="none" w:sz="0" w:space="0" w:color="auto"/>
                  </w:divBdr>
                  <w:divsChild>
                    <w:div w:id="1832940485">
                      <w:marLeft w:val="0"/>
                      <w:marRight w:val="0"/>
                      <w:marTop w:val="0"/>
                      <w:marBottom w:val="0"/>
                      <w:divBdr>
                        <w:top w:val="none" w:sz="0" w:space="0" w:color="auto"/>
                        <w:left w:val="none" w:sz="0" w:space="0" w:color="auto"/>
                        <w:bottom w:val="none" w:sz="0" w:space="0" w:color="auto"/>
                        <w:right w:val="none" w:sz="0" w:space="0" w:color="auto"/>
                      </w:divBdr>
                      <w:divsChild>
                        <w:div w:id="705716957">
                          <w:marLeft w:val="0"/>
                          <w:marRight w:val="0"/>
                          <w:marTop w:val="0"/>
                          <w:marBottom w:val="0"/>
                          <w:divBdr>
                            <w:top w:val="none" w:sz="0" w:space="0" w:color="auto"/>
                            <w:left w:val="none" w:sz="0" w:space="0" w:color="auto"/>
                            <w:bottom w:val="none" w:sz="0" w:space="0" w:color="auto"/>
                            <w:right w:val="none" w:sz="0" w:space="0" w:color="auto"/>
                          </w:divBdr>
                        </w:div>
                        <w:div w:id="13676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4180">
                  <w:marLeft w:val="0"/>
                  <w:marRight w:val="0"/>
                  <w:marTop w:val="0"/>
                  <w:marBottom w:val="0"/>
                  <w:divBdr>
                    <w:top w:val="none" w:sz="0" w:space="0" w:color="auto"/>
                    <w:left w:val="none" w:sz="0" w:space="0" w:color="auto"/>
                    <w:bottom w:val="none" w:sz="0" w:space="0" w:color="auto"/>
                    <w:right w:val="none" w:sz="0" w:space="0" w:color="auto"/>
                  </w:divBdr>
                </w:div>
                <w:div w:id="1606572766">
                  <w:marLeft w:val="0"/>
                  <w:marRight w:val="0"/>
                  <w:marTop w:val="0"/>
                  <w:marBottom w:val="0"/>
                  <w:divBdr>
                    <w:top w:val="none" w:sz="0" w:space="0" w:color="auto"/>
                    <w:left w:val="none" w:sz="0" w:space="0" w:color="auto"/>
                    <w:bottom w:val="none" w:sz="0" w:space="0" w:color="auto"/>
                    <w:right w:val="none" w:sz="0" w:space="0" w:color="auto"/>
                  </w:divBdr>
                  <w:divsChild>
                    <w:div w:id="1195532434">
                      <w:marLeft w:val="0"/>
                      <w:marRight w:val="0"/>
                      <w:marTop w:val="0"/>
                      <w:marBottom w:val="0"/>
                      <w:divBdr>
                        <w:top w:val="none" w:sz="0" w:space="0" w:color="auto"/>
                        <w:left w:val="none" w:sz="0" w:space="0" w:color="auto"/>
                        <w:bottom w:val="none" w:sz="0" w:space="0" w:color="auto"/>
                        <w:right w:val="none" w:sz="0" w:space="0" w:color="auto"/>
                      </w:divBdr>
                      <w:divsChild>
                        <w:div w:id="1529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7414">
                  <w:marLeft w:val="0"/>
                  <w:marRight w:val="0"/>
                  <w:marTop w:val="0"/>
                  <w:marBottom w:val="0"/>
                  <w:divBdr>
                    <w:top w:val="none" w:sz="0" w:space="0" w:color="auto"/>
                    <w:left w:val="none" w:sz="0" w:space="0" w:color="auto"/>
                    <w:bottom w:val="none" w:sz="0" w:space="0" w:color="auto"/>
                    <w:right w:val="none" w:sz="0" w:space="0" w:color="auto"/>
                  </w:divBdr>
                  <w:divsChild>
                    <w:div w:id="1626037444">
                      <w:marLeft w:val="0"/>
                      <w:marRight w:val="0"/>
                      <w:marTop w:val="0"/>
                      <w:marBottom w:val="0"/>
                      <w:divBdr>
                        <w:top w:val="none" w:sz="0" w:space="0" w:color="auto"/>
                        <w:left w:val="none" w:sz="0" w:space="0" w:color="auto"/>
                        <w:bottom w:val="none" w:sz="0" w:space="0" w:color="auto"/>
                        <w:right w:val="none" w:sz="0" w:space="0" w:color="auto"/>
                      </w:divBdr>
                      <w:divsChild>
                        <w:div w:id="617642461">
                          <w:marLeft w:val="0"/>
                          <w:marRight w:val="0"/>
                          <w:marTop w:val="0"/>
                          <w:marBottom w:val="0"/>
                          <w:divBdr>
                            <w:top w:val="none" w:sz="0" w:space="0" w:color="auto"/>
                            <w:left w:val="none" w:sz="0" w:space="0" w:color="auto"/>
                            <w:bottom w:val="none" w:sz="0" w:space="0" w:color="auto"/>
                            <w:right w:val="none" w:sz="0" w:space="0" w:color="auto"/>
                          </w:divBdr>
                        </w:div>
                        <w:div w:id="8814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8889">
                  <w:marLeft w:val="0"/>
                  <w:marRight w:val="0"/>
                  <w:marTop w:val="0"/>
                  <w:marBottom w:val="0"/>
                  <w:divBdr>
                    <w:top w:val="none" w:sz="0" w:space="0" w:color="auto"/>
                    <w:left w:val="none" w:sz="0" w:space="0" w:color="auto"/>
                    <w:bottom w:val="none" w:sz="0" w:space="0" w:color="auto"/>
                    <w:right w:val="none" w:sz="0" w:space="0" w:color="auto"/>
                  </w:divBdr>
                  <w:divsChild>
                    <w:div w:id="1157499367">
                      <w:marLeft w:val="0"/>
                      <w:marRight w:val="0"/>
                      <w:marTop w:val="0"/>
                      <w:marBottom w:val="0"/>
                      <w:divBdr>
                        <w:top w:val="none" w:sz="0" w:space="0" w:color="auto"/>
                        <w:left w:val="none" w:sz="0" w:space="0" w:color="auto"/>
                        <w:bottom w:val="none" w:sz="0" w:space="0" w:color="auto"/>
                        <w:right w:val="none" w:sz="0" w:space="0" w:color="auto"/>
                      </w:divBdr>
                      <w:divsChild>
                        <w:div w:id="178471559">
                          <w:marLeft w:val="0"/>
                          <w:marRight w:val="0"/>
                          <w:marTop w:val="0"/>
                          <w:marBottom w:val="0"/>
                          <w:divBdr>
                            <w:top w:val="none" w:sz="0" w:space="0" w:color="auto"/>
                            <w:left w:val="none" w:sz="0" w:space="0" w:color="auto"/>
                            <w:bottom w:val="none" w:sz="0" w:space="0" w:color="auto"/>
                            <w:right w:val="none" w:sz="0" w:space="0" w:color="auto"/>
                          </w:divBdr>
                        </w:div>
                        <w:div w:id="11600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552">
                  <w:marLeft w:val="0"/>
                  <w:marRight w:val="0"/>
                  <w:marTop w:val="0"/>
                  <w:marBottom w:val="0"/>
                  <w:divBdr>
                    <w:top w:val="none" w:sz="0" w:space="0" w:color="auto"/>
                    <w:left w:val="none" w:sz="0" w:space="0" w:color="auto"/>
                    <w:bottom w:val="none" w:sz="0" w:space="0" w:color="auto"/>
                    <w:right w:val="none" w:sz="0" w:space="0" w:color="auto"/>
                  </w:divBdr>
                  <w:divsChild>
                    <w:div w:id="1836258372">
                      <w:marLeft w:val="0"/>
                      <w:marRight w:val="0"/>
                      <w:marTop w:val="0"/>
                      <w:marBottom w:val="0"/>
                      <w:divBdr>
                        <w:top w:val="none" w:sz="0" w:space="0" w:color="auto"/>
                        <w:left w:val="none" w:sz="0" w:space="0" w:color="auto"/>
                        <w:bottom w:val="none" w:sz="0" w:space="0" w:color="auto"/>
                        <w:right w:val="none" w:sz="0" w:space="0" w:color="auto"/>
                      </w:divBdr>
                      <w:divsChild>
                        <w:div w:id="33895808">
                          <w:marLeft w:val="0"/>
                          <w:marRight w:val="0"/>
                          <w:marTop w:val="0"/>
                          <w:marBottom w:val="0"/>
                          <w:divBdr>
                            <w:top w:val="none" w:sz="0" w:space="0" w:color="auto"/>
                            <w:left w:val="none" w:sz="0" w:space="0" w:color="auto"/>
                            <w:bottom w:val="none" w:sz="0" w:space="0" w:color="auto"/>
                            <w:right w:val="none" w:sz="0" w:space="0" w:color="auto"/>
                          </w:divBdr>
                        </w:div>
                        <w:div w:id="645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2138">
                  <w:marLeft w:val="0"/>
                  <w:marRight w:val="0"/>
                  <w:marTop w:val="0"/>
                  <w:marBottom w:val="0"/>
                  <w:divBdr>
                    <w:top w:val="none" w:sz="0" w:space="0" w:color="auto"/>
                    <w:left w:val="none" w:sz="0" w:space="0" w:color="auto"/>
                    <w:bottom w:val="none" w:sz="0" w:space="0" w:color="auto"/>
                    <w:right w:val="none" w:sz="0" w:space="0" w:color="auto"/>
                  </w:divBdr>
                </w:div>
                <w:div w:id="16492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48270">
      <w:marLeft w:val="0"/>
      <w:marRight w:val="0"/>
      <w:marTop w:val="0"/>
      <w:marBottom w:val="0"/>
      <w:divBdr>
        <w:top w:val="none" w:sz="0" w:space="0" w:color="auto"/>
        <w:left w:val="none" w:sz="0" w:space="0" w:color="auto"/>
        <w:bottom w:val="none" w:sz="0" w:space="0" w:color="auto"/>
        <w:right w:val="none" w:sz="0" w:space="0" w:color="auto"/>
      </w:divBdr>
    </w:div>
    <w:div w:id="1600604855">
      <w:marLeft w:val="0"/>
      <w:marRight w:val="0"/>
      <w:marTop w:val="0"/>
      <w:marBottom w:val="0"/>
      <w:divBdr>
        <w:top w:val="none" w:sz="0" w:space="0" w:color="auto"/>
        <w:left w:val="none" w:sz="0" w:space="0" w:color="auto"/>
        <w:bottom w:val="none" w:sz="0" w:space="0" w:color="auto"/>
        <w:right w:val="none" w:sz="0" w:space="0" w:color="auto"/>
      </w:divBdr>
      <w:divsChild>
        <w:div w:id="586810674">
          <w:marLeft w:val="0"/>
          <w:marRight w:val="0"/>
          <w:marTop w:val="0"/>
          <w:marBottom w:val="0"/>
          <w:divBdr>
            <w:top w:val="none" w:sz="0" w:space="0" w:color="auto"/>
            <w:left w:val="none" w:sz="0" w:space="0" w:color="auto"/>
            <w:bottom w:val="none" w:sz="0" w:space="0" w:color="auto"/>
            <w:right w:val="none" w:sz="0" w:space="0" w:color="auto"/>
          </w:divBdr>
        </w:div>
      </w:divsChild>
    </w:div>
    <w:div w:id="1677071799">
      <w:marLeft w:val="0"/>
      <w:marRight w:val="0"/>
      <w:marTop w:val="0"/>
      <w:marBottom w:val="0"/>
      <w:divBdr>
        <w:top w:val="none" w:sz="0" w:space="0" w:color="auto"/>
        <w:left w:val="none" w:sz="0" w:space="0" w:color="auto"/>
        <w:bottom w:val="none" w:sz="0" w:space="0" w:color="auto"/>
        <w:right w:val="none" w:sz="0" w:space="0" w:color="auto"/>
      </w:divBdr>
    </w:div>
    <w:div w:id="1681853049">
      <w:marLeft w:val="0"/>
      <w:marRight w:val="0"/>
      <w:marTop w:val="0"/>
      <w:marBottom w:val="0"/>
      <w:divBdr>
        <w:top w:val="none" w:sz="0" w:space="0" w:color="auto"/>
        <w:left w:val="none" w:sz="0" w:space="0" w:color="auto"/>
        <w:bottom w:val="none" w:sz="0" w:space="0" w:color="auto"/>
        <w:right w:val="none" w:sz="0" w:space="0" w:color="auto"/>
      </w:divBdr>
    </w:div>
    <w:div w:id="1847549961">
      <w:marLeft w:val="0"/>
      <w:marRight w:val="0"/>
      <w:marTop w:val="0"/>
      <w:marBottom w:val="0"/>
      <w:divBdr>
        <w:top w:val="none" w:sz="0" w:space="0" w:color="auto"/>
        <w:left w:val="none" w:sz="0" w:space="0" w:color="auto"/>
        <w:bottom w:val="none" w:sz="0" w:space="0" w:color="auto"/>
        <w:right w:val="none" w:sz="0" w:space="0" w:color="auto"/>
      </w:divBdr>
    </w:div>
    <w:div w:id="2065786960">
      <w:marLeft w:val="0"/>
      <w:marRight w:val="0"/>
      <w:marTop w:val="0"/>
      <w:marBottom w:val="0"/>
      <w:divBdr>
        <w:top w:val="none" w:sz="0" w:space="0" w:color="auto"/>
        <w:left w:val="none" w:sz="0" w:space="0" w:color="auto"/>
        <w:bottom w:val="none" w:sz="0" w:space="0" w:color="auto"/>
        <w:right w:val="none" w:sz="0" w:space="0" w:color="auto"/>
      </w:divBdr>
    </w:div>
    <w:div w:id="2068719995">
      <w:marLeft w:val="0"/>
      <w:marRight w:val="0"/>
      <w:marTop w:val="0"/>
      <w:marBottom w:val="0"/>
      <w:divBdr>
        <w:top w:val="none" w:sz="0" w:space="0" w:color="auto"/>
        <w:left w:val="none" w:sz="0" w:space="0" w:color="auto"/>
        <w:bottom w:val="none" w:sz="0" w:space="0" w:color="auto"/>
        <w:right w:val="none" w:sz="0" w:space="0" w:color="auto"/>
      </w:divBdr>
    </w:div>
    <w:div w:id="2086490168">
      <w:marLeft w:val="0"/>
      <w:marRight w:val="0"/>
      <w:marTop w:val="0"/>
      <w:marBottom w:val="0"/>
      <w:divBdr>
        <w:top w:val="none" w:sz="0" w:space="0" w:color="auto"/>
        <w:left w:val="none" w:sz="0" w:space="0" w:color="auto"/>
        <w:bottom w:val="none" w:sz="0" w:space="0" w:color="auto"/>
        <w:right w:val="none" w:sz="0" w:space="0" w:color="auto"/>
      </w:divBdr>
      <w:divsChild>
        <w:div w:id="208706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etbrains.com/help/pycharm/configuring-code-coverage-measur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oregonstate.edu/courses/1849691/assignments/8729415"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Guner, Timur Ozdemirali</dc:creator>
  <cp:keywords/>
  <dc:description/>
  <cp:lastModifiedBy>Guner, Timur Ozdemirali</cp:lastModifiedBy>
  <cp:revision>2</cp:revision>
  <dcterms:created xsi:type="dcterms:W3CDTF">2022-07-05T01:19:00Z</dcterms:created>
  <dcterms:modified xsi:type="dcterms:W3CDTF">2022-07-05T01:19:00Z</dcterms:modified>
</cp:coreProperties>
</file>